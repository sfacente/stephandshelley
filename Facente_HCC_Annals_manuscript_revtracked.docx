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E532" w14:textId="77777777" w:rsidR="00885A78" w:rsidRDefault="00885A78" w:rsidP="00885A78">
      <w:pPr>
        <w:suppressLineNumbers/>
        <w:rPr>
          <w:rFonts w:cstheme="minorHAnsi"/>
          <w:b/>
          <w:sz w:val="24"/>
          <w:szCs w:val="24"/>
        </w:rPr>
      </w:pPr>
      <w:bookmarkStart w:id="0" w:name="_Hlk40730278"/>
    </w:p>
    <w:p w14:paraId="6C5FF4D8" w14:textId="77777777" w:rsidR="00885A78" w:rsidRDefault="00885A78" w:rsidP="00885A78">
      <w:pPr>
        <w:suppressLineNumbers/>
        <w:rPr>
          <w:rFonts w:cstheme="minorHAnsi"/>
          <w:b/>
          <w:sz w:val="24"/>
          <w:szCs w:val="24"/>
        </w:rPr>
      </w:pPr>
    </w:p>
    <w:p w14:paraId="644B7804" w14:textId="59675620" w:rsidR="00885A78" w:rsidRPr="00885A78" w:rsidRDefault="00885A78" w:rsidP="00885A78">
      <w:pPr>
        <w:suppressLineNumbers/>
        <w:rPr>
          <w:rFonts w:cstheme="minorHAnsi"/>
          <w:b/>
          <w:sz w:val="28"/>
          <w:szCs w:val="28"/>
        </w:rPr>
      </w:pPr>
      <w:r w:rsidRPr="00885A78">
        <w:rPr>
          <w:rFonts w:cstheme="minorHAnsi"/>
          <w:b/>
          <w:sz w:val="28"/>
          <w:szCs w:val="28"/>
        </w:rPr>
        <w:t>A causal analysis of the effect of routine abdominal imaging on risk of hepatocellular carcinoma for people living with chronic hepatitis C</w:t>
      </w:r>
    </w:p>
    <w:p w14:paraId="3E482811" w14:textId="3840FFE6" w:rsidR="00885A78" w:rsidRPr="001B732E" w:rsidRDefault="00885A78" w:rsidP="00885A78">
      <w:pPr>
        <w:suppressLineNumbers/>
        <w:rPr>
          <w:rFonts w:cstheme="minorHAnsi"/>
          <w:sz w:val="24"/>
          <w:szCs w:val="24"/>
        </w:rPr>
      </w:pPr>
      <w:r w:rsidRPr="001B732E">
        <w:rPr>
          <w:rFonts w:cstheme="minorHAnsi"/>
          <w:sz w:val="24"/>
          <w:szCs w:val="24"/>
        </w:rPr>
        <w:t>Shelley N. Facente</w:t>
      </w:r>
      <w:r>
        <w:rPr>
          <w:rFonts w:cstheme="minorHAnsi"/>
          <w:sz w:val="24"/>
          <w:szCs w:val="24"/>
        </w:rPr>
        <w:t>, PhD, MPH</w:t>
      </w:r>
      <w:r w:rsidRPr="001B732E">
        <w:rPr>
          <w:rFonts w:cstheme="minorHAnsi"/>
          <w:sz w:val="24"/>
          <w:szCs w:val="24"/>
          <w:vertAlign w:val="superscript"/>
        </w:rPr>
        <w:t>*1,2</w:t>
      </w:r>
      <w:r w:rsidRPr="001B732E">
        <w:rPr>
          <w:rFonts w:cstheme="minorHAnsi"/>
          <w:sz w:val="24"/>
          <w:szCs w:val="24"/>
        </w:rPr>
        <w:t>, Stephanie Holm</w:t>
      </w:r>
      <w:r>
        <w:rPr>
          <w:rFonts w:cstheme="minorHAnsi"/>
          <w:sz w:val="24"/>
          <w:szCs w:val="24"/>
        </w:rPr>
        <w:t>, MD, PhD, MPH</w:t>
      </w:r>
      <w:r w:rsidRPr="001B732E">
        <w:rPr>
          <w:rFonts w:cstheme="minorHAnsi"/>
          <w:sz w:val="24"/>
          <w:szCs w:val="24"/>
          <w:vertAlign w:val="superscript"/>
        </w:rPr>
        <w:t>1,3</w:t>
      </w:r>
      <w:r w:rsidRPr="001B732E">
        <w:rPr>
          <w:rFonts w:cstheme="minorHAnsi"/>
          <w:sz w:val="24"/>
          <w:szCs w:val="24"/>
        </w:rPr>
        <w:t>, Anne Y. Hu</w:t>
      </w:r>
      <w:r>
        <w:rPr>
          <w:rFonts w:cstheme="minorHAnsi"/>
          <w:sz w:val="24"/>
          <w:szCs w:val="24"/>
        </w:rPr>
        <w:t>, BS</w:t>
      </w:r>
      <w:r w:rsidRPr="001B732E">
        <w:rPr>
          <w:rFonts w:cstheme="minorHAnsi"/>
          <w:sz w:val="24"/>
          <w:szCs w:val="24"/>
          <w:vertAlign w:val="superscript"/>
        </w:rPr>
        <w:t>4</w:t>
      </w:r>
      <w:r w:rsidRPr="001B732E">
        <w:rPr>
          <w:rFonts w:cstheme="minorHAnsi"/>
          <w:sz w:val="24"/>
          <w:szCs w:val="24"/>
        </w:rPr>
        <w:t>, Tung Nguyen</w:t>
      </w:r>
      <w:r>
        <w:rPr>
          <w:rFonts w:cstheme="minorHAnsi"/>
          <w:sz w:val="24"/>
          <w:szCs w:val="24"/>
        </w:rPr>
        <w:t>, MD</w:t>
      </w:r>
      <w:r w:rsidRPr="001B732E">
        <w:rPr>
          <w:rFonts w:cstheme="minorHAnsi"/>
          <w:sz w:val="24"/>
          <w:szCs w:val="24"/>
          <w:vertAlign w:val="superscript"/>
        </w:rPr>
        <w:t>4,5</w:t>
      </w:r>
      <w:r w:rsidRPr="001B732E">
        <w:rPr>
          <w:rFonts w:cstheme="minorHAnsi"/>
          <w:sz w:val="24"/>
          <w:szCs w:val="24"/>
        </w:rPr>
        <w:t>, Rena Fox</w:t>
      </w:r>
      <w:r>
        <w:rPr>
          <w:rFonts w:cstheme="minorHAnsi"/>
          <w:sz w:val="24"/>
          <w:szCs w:val="24"/>
        </w:rPr>
        <w:t>, MD</w:t>
      </w:r>
      <w:r w:rsidRPr="001B732E">
        <w:rPr>
          <w:rFonts w:cstheme="minorHAnsi"/>
          <w:sz w:val="24"/>
          <w:szCs w:val="24"/>
          <w:vertAlign w:val="superscript"/>
        </w:rPr>
        <w:t>4,5</w:t>
      </w:r>
      <w:r>
        <w:rPr>
          <w:rFonts w:cstheme="minorHAnsi"/>
          <w:sz w:val="24"/>
          <w:szCs w:val="24"/>
          <w:vertAlign w:val="superscript"/>
        </w:rPr>
        <w:br/>
      </w:r>
    </w:p>
    <w:p w14:paraId="7135DC41" w14:textId="77777777" w:rsidR="00885A78" w:rsidRPr="001B732E" w:rsidRDefault="00885A78" w:rsidP="00885A78">
      <w:pPr>
        <w:suppressLineNumbers/>
        <w:spacing w:after="0"/>
        <w:ind w:left="90" w:hanging="90"/>
        <w:rPr>
          <w:rFonts w:cstheme="minorHAnsi"/>
          <w:sz w:val="24"/>
          <w:szCs w:val="24"/>
        </w:rPr>
      </w:pPr>
      <w:r w:rsidRPr="001B732E">
        <w:rPr>
          <w:rFonts w:cstheme="minorHAnsi"/>
          <w:sz w:val="24"/>
          <w:szCs w:val="24"/>
          <w:vertAlign w:val="superscript"/>
        </w:rPr>
        <w:t>1</w:t>
      </w:r>
      <w:r w:rsidRPr="001B732E">
        <w:rPr>
          <w:rFonts w:cstheme="minorHAnsi"/>
          <w:sz w:val="24"/>
          <w:szCs w:val="24"/>
        </w:rPr>
        <w:t xml:space="preserve"> School of Public Health, Division of Epidemiology and Biostatistics, University of California Berkeley, Berkeley, CA</w:t>
      </w:r>
    </w:p>
    <w:p w14:paraId="3A4F9FC7" w14:textId="77777777" w:rsidR="00885A78" w:rsidRPr="001B732E" w:rsidRDefault="00885A78" w:rsidP="00885A78">
      <w:pPr>
        <w:suppressLineNumbers/>
        <w:spacing w:after="0"/>
        <w:ind w:left="90" w:hanging="90"/>
        <w:rPr>
          <w:rFonts w:cstheme="minorHAnsi"/>
          <w:sz w:val="24"/>
          <w:szCs w:val="24"/>
        </w:rPr>
      </w:pPr>
      <w:r w:rsidRPr="001B732E">
        <w:rPr>
          <w:rFonts w:cstheme="minorHAnsi"/>
          <w:sz w:val="24"/>
          <w:szCs w:val="24"/>
          <w:vertAlign w:val="superscript"/>
        </w:rPr>
        <w:t>2</w:t>
      </w:r>
      <w:r w:rsidRPr="001B732E">
        <w:rPr>
          <w:rFonts w:cstheme="minorHAnsi"/>
          <w:sz w:val="24"/>
          <w:szCs w:val="24"/>
        </w:rPr>
        <w:t xml:space="preserve"> Facente Consulting, Richmond, CA</w:t>
      </w:r>
    </w:p>
    <w:p w14:paraId="1BB15A01" w14:textId="77777777" w:rsidR="00885A78" w:rsidRPr="001B732E" w:rsidRDefault="00885A78" w:rsidP="00885A78">
      <w:pPr>
        <w:suppressLineNumbers/>
        <w:spacing w:after="0"/>
        <w:ind w:left="90" w:hanging="90"/>
        <w:rPr>
          <w:rFonts w:cstheme="minorHAnsi"/>
          <w:sz w:val="24"/>
          <w:szCs w:val="24"/>
        </w:rPr>
      </w:pPr>
      <w:r w:rsidRPr="001B732E">
        <w:rPr>
          <w:rFonts w:cstheme="minorHAnsi"/>
          <w:sz w:val="24"/>
          <w:szCs w:val="24"/>
          <w:vertAlign w:val="superscript"/>
        </w:rPr>
        <w:t>3</w:t>
      </w:r>
      <w:r w:rsidRPr="001B732E">
        <w:rPr>
          <w:rFonts w:cstheme="minorHAnsi"/>
          <w:sz w:val="24"/>
          <w:szCs w:val="24"/>
        </w:rPr>
        <w:t xml:space="preserve"> Department of Medicine, Division of Occupational Medicine, University of California San Francisco (UCSF), San Francisco, CA</w:t>
      </w:r>
    </w:p>
    <w:p w14:paraId="7DD6A17D" w14:textId="77777777" w:rsidR="00885A78" w:rsidRPr="001B732E" w:rsidRDefault="00885A78" w:rsidP="00885A78">
      <w:pPr>
        <w:suppressLineNumbers/>
        <w:spacing w:after="0"/>
        <w:ind w:left="90" w:hanging="90"/>
        <w:rPr>
          <w:rFonts w:cstheme="minorHAnsi"/>
          <w:sz w:val="24"/>
          <w:szCs w:val="24"/>
        </w:rPr>
      </w:pPr>
      <w:r w:rsidRPr="001B732E">
        <w:rPr>
          <w:rFonts w:cstheme="minorHAnsi"/>
          <w:sz w:val="24"/>
          <w:szCs w:val="24"/>
          <w:vertAlign w:val="superscript"/>
        </w:rPr>
        <w:t>4</w:t>
      </w:r>
      <w:r w:rsidRPr="001B732E">
        <w:rPr>
          <w:rFonts w:cstheme="minorHAnsi"/>
          <w:sz w:val="24"/>
          <w:szCs w:val="24"/>
        </w:rPr>
        <w:t xml:space="preserve"> School of Medicine,</w:t>
      </w:r>
      <w:r w:rsidRPr="001B732E">
        <w:rPr>
          <w:rFonts w:cstheme="minorHAnsi"/>
          <w:sz w:val="24"/>
          <w:szCs w:val="24"/>
          <w:vertAlign w:val="superscript"/>
        </w:rPr>
        <w:t xml:space="preserve"> </w:t>
      </w:r>
      <w:r w:rsidRPr="001B732E">
        <w:rPr>
          <w:rFonts w:cstheme="minorHAnsi"/>
          <w:sz w:val="24"/>
          <w:szCs w:val="24"/>
        </w:rPr>
        <w:t>UCSF, San Francisco, CA</w:t>
      </w:r>
    </w:p>
    <w:p w14:paraId="2DFE4367" w14:textId="77777777" w:rsidR="00885A78" w:rsidRPr="001B732E" w:rsidRDefault="00885A78" w:rsidP="00885A78">
      <w:pPr>
        <w:suppressLineNumbers/>
        <w:spacing w:after="0"/>
        <w:ind w:left="90" w:hanging="90"/>
        <w:rPr>
          <w:rFonts w:cstheme="minorHAnsi"/>
          <w:sz w:val="24"/>
          <w:szCs w:val="24"/>
        </w:rPr>
      </w:pPr>
      <w:r w:rsidRPr="001B732E">
        <w:rPr>
          <w:rFonts w:cstheme="minorHAnsi"/>
          <w:sz w:val="24"/>
          <w:szCs w:val="24"/>
          <w:vertAlign w:val="superscript"/>
        </w:rPr>
        <w:t>5</w:t>
      </w:r>
      <w:r w:rsidRPr="001B732E">
        <w:rPr>
          <w:rFonts w:cstheme="minorHAnsi"/>
          <w:sz w:val="24"/>
          <w:szCs w:val="24"/>
        </w:rPr>
        <w:t xml:space="preserve"> Department of Medicine, Division of General Internal Medicine, UCSF, San Francisco, CA</w:t>
      </w:r>
    </w:p>
    <w:p w14:paraId="0E6C9E2A" w14:textId="77777777" w:rsidR="00885A78" w:rsidRPr="001B732E" w:rsidRDefault="00885A78" w:rsidP="00885A78">
      <w:pPr>
        <w:suppressLineNumbers/>
        <w:spacing w:after="0"/>
        <w:ind w:left="90" w:hanging="90"/>
        <w:rPr>
          <w:rFonts w:cstheme="minorHAnsi"/>
          <w:sz w:val="24"/>
          <w:szCs w:val="24"/>
        </w:rPr>
      </w:pPr>
    </w:p>
    <w:p w14:paraId="77FC5944" w14:textId="77777777" w:rsidR="00885A78" w:rsidRPr="001B732E" w:rsidRDefault="00885A78" w:rsidP="00885A78">
      <w:pPr>
        <w:suppressLineNumbers/>
        <w:rPr>
          <w:rFonts w:cstheme="minorHAnsi"/>
          <w:bCs/>
          <w:sz w:val="24"/>
          <w:szCs w:val="24"/>
        </w:rPr>
      </w:pPr>
      <w:r w:rsidRPr="001B732E">
        <w:rPr>
          <w:rFonts w:cstheme="minorHAnsi"/>
          <w:b/>
          <w:sz w:val="24"/>
          <w:szCs w:val="24"/>
        </w:rPr>
        <w:t>Correspondence:</w:t>
      </w:r>
    </w:p>
    <w:p w14:paraId="26F985C2" w14:textId="77777777" w:rsidR="00885A78" w:rsidRPr="001B732E" w:rsidRDefault="00885A78" w:rsidP="00885A78">
      <w:pPr>
        <w:suppressLineNumbers/>
        <w:spacing w:after="0" w:line="240" w:lineRule="auto"/>
        <w:rPr>
          <w:rFonts w:cstheme="minorHAnsi"/>
          <w:bCs/>
          <w:sz w:val="24"/>
          <w:szCs w:val="24"/>
        </w:rPr>
      </w:pPr>
      <w:r w:rsidRPr="001B732E">
        <w:rPr>
          <w:rFonts w:cstheme="minorHAnsi"/>
          <w:bCs/>
          <w:sz w:val="24"/>
          <w:szCs w:val="24"/>
        </w:rPr>
        <w:t>Shelley N. Facente, PhD, MPH</w:t>
      </w:r>
    </w:p>
    <w:p w14:paraId="4D8D2749" w14:textId="77777777" w:rsidR="00885A78" w:rsidRPr="001B732E" w:rsidRDefault="00885A78" w:rsidP="00885A78">
      <w:pPr>
        <w:suppressLineNumbers/>
        <w:spacing w:after="0" w:line="240" w:lineRule="auto"/>
        <w:ind w:right="-990"/>
        <w:rPr>
          <w:rFonts w:cstheme="minorHAnsi"/>
          <w:bCs/>
          <w:sz w:val="24"/>
          <w:szCs w:val="24"/>
        </w:rPr>
      </w:pPr>
      <w:r w:rsidRPr="001B732E">
        <w:rPr>
          <w:rFonts w:cstheme="minorHAnsi"/>
          <w:bCs/>
          <w:sz w:val="24"/>
          <w:szCs w:val="24"/>
        </w:rPr>
        <w:t xml:space="preserve">School of Public Health, Division of Epidemiology </w:t>
      </w:r>
    </w:p>
    <w:p w14:paraId="3B29041F" w14:textId="77777777" w:rsidR="00885A78" w:rsidRPr="001B732E" w:rsidRDefault="00885A78" w:rsidP="00885A78">
      <w:pPr>
        <w:suppressLineNumbers/>
        <w:spacing w:after="0" w:line="240" w:lineRule="auto"/>
        <w:rPr>
          <w:rFonts w:cstheme="minorHAnsi"/>
          <w:bCs/>
          <w:sz w:val="24"/>
          <w:szCs w:val="24"/>
        </w:rPr>
      </w:pPr>
      <w:r w:rsidRPr="001B732E">
        <w:rPr>
          <w:rFonts w:cstheme="minorHAnsi"/>
          <w:bCs/>
          <w:sz w:val="24"/>
          <w:szCs w:val="24"/>
        </w:rPr>
        <w:t>University of California, Berkeley</w:t>
      </w:r>
    </w:p>
    <w:p w14:paraId="2F8FE29E" w14:textId="77777777" w:rsidR="00885A78" w:rsidRPr="001B732E" w:rsidRDefault="00885A78" w:rsidP="00885A78">
      <w:pPr>
        <w:suppressLineNumbers/>
        <w:spacing w:after="0" w:line="240" w:lineRule="auto"/>
        <w:rPr>
          <w:rFonts w:cstheme="minorHAnsi"/>
          <w:bCs/>
          <w:sz w:val="24"/>
          <w:szCs w:val="24"/>
        </w:rPr>
      </w:pPr>
      <w:r w:rsidRPr="001B732E">
        <w:rPr>
          <w:rFonts w:cstheme="minorHAnsi"/>
          <w:bCs/>
          <w:sz w:val="24"/>
          <w:szCs w:val="24"/>
        </w:rPr>
        <w:t xml:space="preserve">2121 Berkeley Way # 5302 </w:t>
      </w:r>
    </w:p>
    <w:p w14:paraId="3DF59A92" w14:textId="77777777" w:rsidR="00885A78" w:rsidRPr="001B732E" w:rsidRDefault="00885A78" w:rsidP="00885A78">
      <w:pPr>
        <w:suppressLineNumbers/>
        <w:spacing w:after="0" w:line="240" w:lineRule="auto"/>
        <w:rPr>
          <w:rFonts w:cstheme="minorHAnsi"/>
          <w:bCs/>
          <w:sz w:val="24"/>
          <w:szCs w:val="24"/>
        </w:rPr>
      </w:pPr>
      <w:r w:rsidRPr="001B732E">
        <w:rPr>
          <w:rFonts w:cstheme="minorHAnsi"/>
          <w:bCs/>
          <w:sz w:val="24"/>
          <w:szCs w:val="24"/>
        </w:rPr>
        <w:t>Berkeley, CA 94720</w:t>
      </w:r>
    </w:p>
    <w:p w14:paraId="12379E58" w14:textId="77777777" w:rsidR="00885A78" w:rsidRPr="001B732E" w:rsidRDefault="00AA15E2" w:rsidP="00885A78">
      <w:pPr>
        <w:suppressLineNumbers/>
        <w:spacing w:after="0" w:line="240" w:lineRule="auto"/>
        <w:rPr>
          <w:rStyle w:val="Hyperlink"/>
          <w:rFonts w:cstheme="minorHAnsi"/>
          <w:bCs/>
          <w:sz w:val="24"/>
          <w:szCs w:val="24"/>
        </w:rPr>
      </w:pPr>
      <w:hyperlink r:id="rId8" w:history="1">
        <w:r w:rsidR="00885A78" w:rsidRPr="001B732E">
          <w:rPr>
            <w:rStyle w:val="Hyperlink"/>
            <w:rFonts w:cstheme="minorHAnsi"/>
            <w:bCs/>
            <w:sz w:val="24"/>
            <w:szCs w:val="24"/>
          </w:rPr>
          <w:t>sfacente@berkeley.edu</w:t>
        </w:r>
      </w:hyperlink>
    </w:p>
    <w:p w14:paraId="7AC25E7F" w14:textId="77777777" w:rsidR="00885A78" w:rsidRPr="001B732E" w:rsidRDefault="00885A78" w:rsidP="00885A78">
      <w:pPr>
        <w:suppressLineNumbers/>
        <w:spacing w:after="0" w:line="240" w:lineRule="auto"/>
        <w:rPr>
          <w:rFonts w:cstheme="minorHAnsi"/>
          <w:b/>
          <w:sz w:val="24"/>
          <w:szCs w:val="24"/>
        </w:rPr>
        <w:sectPr w:rsidR="00885A78" w:rsidRPr="001B732E" w:rsidSect="00885A78">
          <w:headerReference w:type="default" r:id="rId9"/>
          <w:footerReference w:type="default" r:id="rId10"/>
          <w:type w:val="continuous"/>
          <w:pgSz w:w="12240" w:h="15840"/>
          <w:pgMar w:top="1440" w:right="1440" w:bottom="1440" w:left="1440" w:header="720" w:footer="720" w:gutter="0"/>
          <w:cols w:space="720"/>
          <w:docGrid w:linePitch="360"/>
        </w:sectPr>
      </w:pPr>
    </w:p>
    <w:p w14:paraId="0DB027C0" w14:textId="77777777" w:rsidR="00885A78" w:rsidRPr="001B732E" w:rsidRDefault="00885A78" w:rsidP="00885A78">
      <w:pPr>
        <w:suppressLineNumbers/>
        <w:rPr>
          <w:rFonts w:cstheme="minorHAnsi"/>
          <w:b/>
          <w:sz w:val="24"/>
          <w:szCs w:val="24"/>
        </w:rPr>
        <w:sectPr w:rsidR="00885A78" w:rsidRPr="001B732E" w:rsidSect="00885A78">
          <w:type w:val="continuous"/>
          <w:pgSz w:w="12240" w:h="15840"/>
          <w:pgMar w:top="1440" w:right="1440" w:bottom="1440" w:left="1440" w:header="720" w:footer="720" w:gutter="0"/>
          <w:cols w:space="720"/>
          <w:docGrid w:linePitch="360"/>
        </w:sectPr>
      </w:pPr>
    </w:p>
    <w:p w14:paraId="47461329" w14:textId="77777777" w:rsidR="00885A78" w:rsidRDefault="00885A78" w:rsidP="00885A78">
      <w:pPr>
        <w:suppressLineNumbers/>
        <w:rPr>
          <w:rFonts w:cstheme="minorHAnsi"/>
          <w:b/>
          <w:sz w:val="24"/>
          <w:szCs w:val="24"/>
        </w:rPr>
      </w:pPr>
    </w:p>
    <w:p w14:paraId="0A316C76" w14:textId="27BAE092" w:rsidR="00885A78" w:rsidRPr="001B732E" w:rsidRDefault="00885A78" w:rsidP="00885A78">
      <w:pPr>
        <w:suppressLineNumbers/>
        <w:rPr>
          <w:rFonts w:cstheme="minorHAnsi"/>
          <w:bCs/>
          <w:iCs/>
          <w:sz w:val="24"/>
          <w:szCs w:val="24"/>
        </w:rPr>
      </w:pPr>
      <w:r w:rsidRPr="001B732E">
        <w:rPr>
          <w:rFonts w:cstheme="minorHAnsi"/>
          <w:b/>
          <w:sz w:val="24"/>
          <w:szCs w:val="24"/>
        </w:rPr>
        <w:t xml:space="preserve">Running title: </w:t>
      </w:r>
      <w:r w:rsidRPr="001B732E">
        <w:rPr>
          <w:rFonts w:cstheme="minorHAnsi"/>
          <w:bCs/>
          <w:sz w:val="24"/>
          <w:szCs w:val="24"/>
        </w:rPr>
        <w:t>IMAGING AND HCC RISK FOR PEOPLE WITH HCV</w:t>
      </w:r>
      <w:r w:rsidRPr="001B732E">
        <w:rPr>
          <w:rFonts w:cstheme="minorHAnsi"/>
          <w:b/>
          <w:sz w:val="24"/>
          <w:szCs w:val="24"/>
        </w:rPr>
        <w:br/>
      </w:r>
      <w:r w:rsidRPr="001B732E">
        <w:rPr>
          <w:rFonts w:cstheme="minorHAnsi"/>
          <w:bCs/>
          <w:sz w:val="24"/>
          <w:szCs w:val="24"/>
        </w:rPr>
        <w:br/>
      </w:r>
    </w:p>
    <w:p w14:paraId="251A9727" w14:textId="77777777" w:rsidR="00885A78" w:rsidRDefault="00885A78" w:rsidP="00885A78">
      <w:pPr>
        <w:suppressLineNumbers/>
        <w:spacing w:after="0" w:line="240" w:lineRule="auto"/>
        <w:rPr>
          <w:rFonts w:cstheme="minorHAnsi"/>
          <w:bCs/>
          <w:iCs/>
          <w:sz w:val="24"/>
          <w:szCs w:val="24"/>
        </w:rPr>
      </w:pPr>
      <w:r w:rsidRPr="001B732E">
        <w:rPr>
          <w:rFonts w:cstheme="minorHAnsi"/>
          <w:b/>
          <w:iCs/>
          <w:sz w:val="24"/>
          <w:szCs w:val="24"/>
        </w:rPr>
        <w:t xml:space="preserve">Manuscript word count: </w:t>
      </w:r>
      <w:r w:rsidRPr="001B732E">
        <w:rPr>
          <w:rFonts w:cstheme="minorHAnsi"/>
          <w:bCs/>
          <w:iCs/>
          <w:sz w:val="24"/>
          <w:szCs w:val="24"/>
        </w:rPr>
        <w:t>2</w:t>
      </w:r>
      <w:r>
        <w:rPr>
          <w:rFonts w:cstheme="minorHAnsi"/>
          <w:bCs/>
          <w:iCs/>
          <w:sz w:val="24"/>
          <w:szCs w:val="24"/>
        </w:rPr>
        <w:t>377</w:t>
      </w:r>
      <w:r w:rsidRPr="001B732E">
        <w:rPr>
          <w:rFonts w:cstheme="minorHAnsi"/>
          <w:bCs/>
          <w:iCs/>
          <w:sz w:val="24"/>
          <w:szCs w:val="24"/>
        </w:rPr>
        <w:t xml:space="preserve"> words, not including equations, tables, or figures</w:t>
      </w:r>
    </w:p>
    <w:p w14:paraId="0825740F" w14:textId="77777777" w:rsidR="00885A78" w:rsidRPr="001B732E" w:rsidRDefault="00885A78" w:rsidP="00885A78">
      <w:pPr>
        <w:suppressLineNumbers/>
        <w:spacing w:after="0" w:line="240" w:lineRule="auto"/>
        <w:rPr>
          <w:rFonts w:cstheme="minorHAnsi"/>
          <w:b/>
          <w:iCs/>
          <w:sz w:val="24"/>
          <w:szCs w:val="24"/>
        </w:rPr>
      </w:pPr>
      <w:r w:rsidRPr="003752D0">
        <w:rPr>
          <w:rFonts w:cstheme="minorHAnsi"/>
          <w:b/>
          <w:iCs/>
          <w:sz w:val="24"/>
          <w:szCs w:val="24"/>
        </w:rPr>
        <w:t>Number of text pages:</w:t>
      </w:r>
      <w:r>
        <w:rPr>
          <w:rFonts w:cstheme="minorHAnsi"/>
          <w:bCs/>
          <w:iCs/>
          <w:sz w:val="24"/>
          <w:szCs w:val="24"/>
        </w:rPr>
        <w:t xml:space="preserve"> 10</w:t>
      </w:r>
    </w:p>
    <w:p w14:paraId="1FE22277" w14:textId="77777777" w:rsidR="00885A78" w:rsidRPr="001B732E" w:rsidRDefault="00885A78" w:rsidP="00885A78">
      <w:pPr>
        <w:suppressLineNumbers/>
        <w:spacing w:after="0" w:line="240" w:lineRule="auto"/>
        <w:rPr>
          <w:rFonts w:cstheme="minorHAnsi"/>
          <w:bCs/>
          <w:iCs/>
          <w:sz w:val="24"/>
          <w:szCs w:val="24"/>
        </w:rPr>
      </w:pPr>
      <w:r>
        <w:rPr>
          <w:rFonts w:cstheme="minorHAnsi"/>
          <w:b/>
          <w:iCs/>
          <w:sz w:val="24"/>
          <w:szCs w:val="24"/>
        </w:rPr>
        <w:t>Number of references:</w:t>
      </w:r>
      <w:r w:rsidRPr="003752D0">
        <w:rPr>
          <w:rFonts w:cstheme="minorHAnsi"/>
          <w:bCs/>
          <w:iCs/>
          <w:sz w:val="24"/>
          <w:szCs w:val="24"/>
        </w:rPr>
        <w:t xml:space="preserve"> 15</w:t>
      </w:r>
    </w:p>
    <w:p w14:paraId="4150FFDB" w14:textId="77777777" w:rsidR="00885A78" w:rsidRPr="001B732E" w:rsidRDefault="00885A78" w:rsidP="00885A78">
      <w:pPr>
        <w:suppressLineNumbers/>
        <w:spacing w:after="0" w:line="240" w:lineRule="auto"/>
        <w:rPr>
          <w:rFonts w:cstheme="minorHAnsi"/>
          <w:b/>
          <w:iCs/>
          <w:sz w:val="24"/>
          <w:szCs w:val="24"/>
        </w:rPr>
      </w:pPr>
      <w:r w:rsidRPr="001B732E">
        <w:rPr>
          <w:rFonts w:cstheme="minorHAnsi"/>
          <w:b/>
          <w:iCs/>
          <w:sz w:val="24"/>
          <w:szCs w:val="24"/>
        </w:rPr>
        <w:t xml:space="preserve">Number of figures: </w:t>
      </w:r>
      <w:r w:rsidRPr="001B732E">
        <w:rPr>
          <w:rFonts w:cstheme="minorHAnsi"/>
          <w:bCs/>
          <w:iCs/>
          <w:sz w:val="24"/>
          <w:szCs w:val="24"/>
        </w:rPr>
        <w:t>2</w:t>
      </w:r>
    </w:p>
    <w:p w14:paraId="5B74391E" w14:textId="77777777" w:rsidR="00885A78" w:rsidRPr="001B732E" w:rsidRDefault="00885A78" w:rsidP="00885A78">
      <w:pPr>
        <w:suppressLineNumbers/>
        <w:spacing w:after="0" w:line="240" w:lineRule="auto"/>
        <w:rPr>
          <w:color w:val="FFFFFF" w:themeColor="background1"/>
          <w:sz w:val="24"/>
          <w:szCs w:val="24"/>
        </w:rPr>
      </w:pPr>
      <w:r w:rsidRPr="001B732E">
        <w:rPr>
          <w:rFonts w:cstheme="minorHAnsi"/>
          <w:b/>
          <w:iCs/>
          <w:sz w:val="24"/>
          <w:szCs w:val="24"/>
        </w:rPr>
        <w:t xml:space="preserve">Number of tables: </w:t>
      </w:r>
      <w:r w:rsidRPr="001B732E">
        <w:rPr>
          <w:rFonts w:cstheme="minorHAnsi"/>
          <w:bCs/>
          <w:iCs/>
          <w:sz w:val="24"/>
          <w:szCs w:val="24"/>
        </w:rPr>
        <w:t xml:space="preserve"> 3</w:t>
      </w:r>
    </w:p>
    <w:p w14:paraId="224229CC" w14:textId="77777777" w:rsidR="00885A78" w:rsidRDefault="00885A78" w:rsidP="00885A78">
      <w:pPr>
        <w:suppressLineNumbers/>
        <w:rPr>
          <w:rFonts w:ascii="Source Sans Pro" w:eastAsia="Times New Roman" w:hAnsi="Source Sans Pro" w:cs="Times New Roman"/>
          <w:b/>
          <w:bCs/>
          <w:color w:val="2A2A2A"/>
          <w:sz w:val="24"/>
          <w:szCs w:val="24"/>
        </w:rPr>
      </w:pPr>
      <w:r>
        <w:rPr>
          <w:rFonts w:ascii="Source Sans Pro" w:eastAsia="Times New Roman" w:hAnsi="Source Sans Pro" w:cs="Times New Roman"/>
          <w:b/>
          <w:bCs/>
          <w:color w:val="2A2A2A"/>
          <w:sz w:val="24"/>
          <w:szCs w:val="24"/>
        </w:rPr>
        <w:br w:type="page"/>
      </w:r>
    </w:p>
    <w:p w14:paraId="21A1B954" w14:textId="6659E8BB" w:rsidR="00AA6661" w:rsidRPr="001B732E" w:rsidRDefault="00AA6661" w:rsidP="00B333B4">
      <w:pPr>
        <w:suppressLineNumbers/>
        <w:shd w:val="clear" w:color="auto" w:fill="FFFFFF"/>
        <w:spacing w:before="100" w:beforeAutospacing="1" w:after="100" w:afterAutospacing="1" w:line="306" w:lineRule="atLeast"/>
        <w:textAlignment w:val="baseline"/>
        <w:outlineLvl w:val="2"/>
        <w:rPr>
          <w:rFonts w:ascii="Source Sans Pro" w:eastAsia="Times New Roman" w:hAnsi="Source Sans Pro" w:cs="Times New Roman"/>
          <w:b/>
          <w:bCs/>
          <w:color w:val="2A2A2A"/>
          <w:sz w:val="24"/>
          <w:szCs w:val="24"/>
        </w:rPr>
      </w:pPr>
      <w:r w:rsidRPr="001B732E">
        <w:rPr>
          <w:rFonts w:ascii="Source Sans Pro" w:eastAsia="Times New Roman" w:hAnsi="Source Sans Pro" w:cs="Times New Roman"/>
          <w:b/>
          <w:bCs/>
          <w:color w:val="2A2A2A"/>
          <w:sz w:val="24"/>
          <w:szCs w:val="24"/>
        </w:rPr>
        <w:lastRenderedPageBreak/>
        <w:t>Abstract</w:t>
      </w:r>
      <w:r w:rsidR="00D72AA5" w:rsidRPr="001B732E">
        <w:rPr>
          <w:rFonts w:ascii="Source Sans Pro" w:eastAsia="Times New Roman" w:hAnsi="Source Sans Pro" w:cs="Times New Roman"/>
          <w:b/>
          <w:bCs/>
          <w:color w:val="2A2A2A"/>
          <w:sz w:val="24"/>
          <w:szCs w:val="24"/>
        </w:rPr>
        <w:t xml:space="preserve"> </w:t>
      </w:r>
    </w:p>
    <w:p w14:paraId="7BE68206" w14:textId="3F8E3C6D" w:rsidR="00AA6661" w:rsidRPr="001B732E" w:rsidRDefault="00885A78" w:rsidP="00B333B4">
      <w:pPr>
        <w:suppressLineNumbers/>
        <w:spacing w:line="480" w:lineRule="auto"/>
        <w:rPr>
          <w:rFonts w:cstheme="minorHAnsi"/>
          <w:sz w:val="24"/>
          <w:szCs w:val="24"/>
        </w:rPr>
      </w:pPr>
      <w:r>
        <w:rPr>
          <w:rFonts w:cstheme="minorHAnsi"/>
          <w:b/>
          <w:sz w:val="24"/>
          <w:szCs w:val="24"/>
        </w:rPr>
        <w:t>Purpose</w:t>
      </w:r>
      <w:r w:rsidR="00AA6661" w:rsidRPr="001B732E">
        <w:rPr>
          <w:rFonts w:cstheme="minorHAnsi"/>
          <w:b/>
          <w:sz w:val="24"/>
          <w:szCs w:val="24"/>
        </w:rPr>
        <w:t>:</w:t>
      </w:r>
      <w:r w:rsidR="00D72AA5" w:rsidRPr="001B732E">
        <w:rPr>
          <w:rFonts w:cstheme="minorHAnsi"/>
          <w:b/>
          <w:sz w:val="24"/>
          <w:szCs w:val="24"/>
        </w:rPr>
        <w:t xml:space="preserve"> </w:t>
      </w:r>
      <w:r w:rsidR="00BD5EE5" w:rsidRPr="001B732E">
        <w:rPr>
          <w:rFonts w:cstheme="minorHAnsi"/>
          <w:sz w:val="24"/>
          <w:szCs w:val="24"/>
        </w:rPr>
        <w:t>Guidelines</w:t>
      </w:r>
      <w:r w:rsidR="00AA6661" w:rsidRPr="001B732E">
        <w:rPr>
          <w:rFonts w:cstheme="minorHAnsi"/>
          <w:sz w:val="24"/>
          <w:szCs w:val="24"/>
        </w:rPr>
        <w:t xml:space="preserve"> recommend </w:t>
      </w:r>
      <w:r w:rsidR="00D72AA5" w:rsidRPr="001B732E">
        <w:rPr>
          <w:rFonts w:cstheme="minorHAnsi"/>
          <w:sz w:val="24"/>
          <w:szCs w:val="24"/>
        </w:rPr>
        <w:t xml:space="preserve">semi-annual </w:t>
      </w:r>
      <w:r w:rsidR="00AA6661" w:rsidRPr="001B732E">
        <w:rPr>
          <w:rFonts w:cstheme="minorHAnsi"/>
          <w:sz w:val="24"/>
          <w:szCs w:val="24"/>
        </w:rPr>
        <w:t>screening</w:t>
      </w:r>
      <w:r w:rsidR="00490B52" w:rsidRPr="001B732E">
        <w:rPr>
          <w:rFonts w:cstheme="minorHAnsi"/>
          <w:sz w:val="24"/>
          <w:szCs w:val="24"/>
        </w:rPr>
        <w:t xml:space="preserve"> </w:t>
      </w:r>
      <w:r w:rsidR="00BD5EE5" w:rsidRPr="001B732E">
        <w:rPr>
          <w:rFonts w:cstheme="minorHAnsi"/>
          <w:sz w:val="24"/>
          <w:szCs w:val="24"/>
        </w:rPr>
        <w:t>for hepatocellular carcinoma (HCC)</w:t>
      </w:r>
      <w:r w:rsidR="00D72AA5" w:rsidRPr="001B732E">
        <w:rPr>
          <w:rFonts w:cstheme="minorHAnsi"/>
          <w:sz w:val="24"/>
          <w:szCs w:val="24"/>
        </w:rPr>
        <w:t xml:space="preserve"> among </w:t>
      </w:r>
      <w:r w:rsidR="00BD5EE5" w:rsidRPr="001B732E">
        <w:rPr>
          <w:rFonts w:cstheme="minorHAnsi"/>
          <w:sz w:val="24"/>
          <w:szCs w:val="24"/>
        </w:rPr>
        <w:t>hepatitis C virus (</w:t>
      </w:r>
      <w:r w:rsidR="00AA6661" w:rsidRPr="001B732E">
        <w:rPr>
          <w:rFonts w:cstheme="minorHAnsi"/>
          <w:sz w:val="24"/>
          <w:szCs w:val="24"/>
        </w:rPr>
        <w:t>HCV</w:t>
      </w:r>
      <w:r w:rsidR="00BD5EE5" w:rsidRPr="001B732E">
        <w:rPr>
          <w:rFonts w:cstheme="minorHAnsi"/>
          <w:sz w:val="24"/>
          <w:szCs w:val="24"/>
        </w:rPr>
        <w:t>)</w:t>
      </w:r>
      <w:r w:rsidR="00AA6661" w:rsidRPr="001B732E">
        <w:rPr>
          <w:rFonts w:cstheme="minorHAnsi"/>
          <w:sz w:val="24"/>
          <w:szCs w:val="24"/>
        </w:rPr>
        <w:t xml:space="preserve"> patients </w:t>
      </w:r>
      <w:r w:rsidR="00D72AA5" w:rsidRPr="001B732E">
        <w:rPr>
          <w:rFonts w:cstheme="minorHAnsi"/>
          <w:sz w:val="24"/>
          <w:szCs w:val="24"/>
        </w:rPr>
        <w:t>with</w:t>
      </w:r>
      <w:r w:rsidR="00AA6661" w:rsidRPr="001B732E">
        <w:rPr>
          <w:rFonts w:cstheme="minorHAnsi"/>
          <w:sz w:val="24"/>
          <w:szCs w:val="24"/>
        </w:rPr>
        <w:t xml:space="preserve"> cirrhosis</w:t>
      </w:r>
      <w:r w:rsidR="00D02E73" w:rsidRPr="001B732E">
        <w:rPr>
          <w:rFonts w:cstheme="minorHAnsi"/>
          <w:sz w:val="24"/>
          <w:szCs w:val="24"/>
        </w:rPr>
        <w:t xml:space="preserve"> using abdominal ultrasound +/- alpha</w:t>
      </w:r>
      <w:r w:rsidR="008C48B6" w:rsidRPr="001B732E">
        <w:rPr>
          <w:rFonts w:cstheme="minorHAnsi"/>
          <w:sz w:val="24"/>
          <w:szCs w:val="24"/>
        </w:rPr>
        <w:t>-</w:t>
      </w:r>
      <w:r w:rsidR="00D02E73" w:rsidRPr="001B732E">
        <w:rPr>
          <w:rFonts w:cstheme="minorHAnsi"/>
          <w:sz w:val="24"/>
          <w:szCs w:val="24"/>
        </w:rPr>
        <w:t xml:space="preserve">fetoprotein, </w:t>
      </w:r>
      <w:r w:rsidR="00BD5EE5" w:rsidRPr="001B732E">
        <w:rPr>
          <w:rFonts w:cstheme="minorHAnsi"/>
          <w:sz w:val="24"/>
          <w:szCs w:val="24"/>
        </w:rPr>
        <w:t>but patients without cirrhosis are not recommended for HCC screening</w:t>
      </w:r>
      <w:r w:rsidR="00AA6661" w:rsidRPr="001B732E">
        <w:rPr>
          <w:rFonts w:cstheme="minorHAnsi"/>
          <w:sz w:val="24"/>
          <w:szCs w:val="24"/>
        </w:rPr>
        <w:t xml:space="preserve">. We aimed to estimate the </w:t>
      </w:r>
      <w:r w:rsidR="00D02E73" w:rsidRPr="001B732E">
        <w:rPr>
          <w:rFonts w:cstheme="minorHAnsi"/>
          <w:sz w:val="24"/>
          <w:szCs w:val="24"/>
        </w:rPr>
        <w:t>benefit</w:t>
      </w:r>
      <w:r w:rsidR="00393D81" w:rsidRPr="001B732E">
        <w:rPr>
          <w:rFonts w:cstheme="minorHAnsi"/>
          <w:sz w:val="24"/>
          <w:szCs w:val="24"/>
        </w:rPr>
        <w:t xml:space="preserve"> of</w:t>
      </w:r>
      <w:r w:rsidR="00AA6661" w:rsidRPr="001B732E">
        <w:rPr>
          <w:rFonts w:cstheme="minorHAnsi"/>
          <w:sz w:val="24"/>
          <w:szCs w:val="24"/>
        </w:rPr>
        <w:t xml:space="preserve"> abdominal imaging on HCC risk</w:t>
      </w:r>
      <w:r w:rsidR="00BD5EE5" w:rsidRPr="001B732E">
        <w:rPr>
          <w:rFonts w:cstheme="minorHAnsi"/>
          <w:sz w:val="24"/>
          <w:szCs w:val="24"/>
        </w:rPr>
        <w:t xml:space="preserve"> </w:t>
      </w:r>
      <w:r w:rsidR="00393D81" w:rsidRPr="001B732E">
        <w:rPr>
          <w:rFonts w:cstheme="minorHAnsi"/>
          <w:sz w:val="24"/>
          <w:szCs w:val="24"/>
        </w:rPr>
        <w:t>among</w:t>
      </w:r>
      <w:r w:rsidR="00D02E73" w:rsidRPr="001B732E">
        <w:rPr>
          <w:rFonts w:cstheme="minorHAnsi"/>
          <w:sz w:val="24"/>
          <w:szCs w:val="24"/>
        </w:rPr>
        <w:t xml:space="preserve"> </w:t>
      </w:r>
      <w:r w:rsidR="00BD5EE5" w:rsidRPr="001B732E">
        <w:rPr>
          <w:rFonts w:cstheme="minorHAnsi"/>
          <w:sz w:val="24"/>
          <w:szCs w:val="24"/>
        </w:rPr>
        <w:t>non-cirrhotic patients,</w:t>
      </w:r>
      <w:r w:rsidR="00AA6661" w:rsidRPr="001B732E">
        <w:rPr>
          <w:rFonts w:cstheme="minorHAnsi"/>
          <w:sz w:val="24"/>
          <w:szCs w:val="24"/>
        </w:rPr>
        <w:t xml:space="preserve"> using causal inference methods.</w:t>
      </w:r>
    </w:p>
    <w:p w14:paraId="707C8135" w14:textId="21164757" w:rsidR="00AA6661" w:rsidRPr="001B732E" w:rsidRDefault="00AA6661" w:rsidP="00B333B4">
      <w:pPr>
        <w:suppressLineNumbers/>
        <w:spacing w:line="480" w:lineRule="auto"/>
        <w:rPr>
          <w:rFonts w:cstheme="minorHAnsi"/>
          <w:sz w:val="24"/>
          <w:szCs w:val="24"/>
        </w:rPr>
      </w:pPr>
      <w:r w:rsidRPr="001B732E">
        <w:rPr>
          <w:rFonts w:cstheme="minorHAnsi"/>
          <w:b/>
          <w:sz w:val="24"/>
          <w:szCs w:val="24"/>
        </w:rPr>
        <w:t>Methods:</w:t>
      </w:r>
      <w:r w:rsidR="00D72AA5" w:rsidRPr="001B732E">
        <w:rPr>
          <w:rFonts w:cstheme="minorHAnsi"/>
          <w:b/>
          <w:sz w:val="24"/>
          <w:szCs w:val="24"/>
        </w:rPr>
        <w:t xml:space="preserve"> </w:t>
      </w:r>
      <w:r w:rsidR="00393D81" w:rsidRPr="001B732E">
        <w:rPr>
          <w:rFonts w:cstheme="minorHAnsi"/>
          <w:sz w:val="24"/>
          <w:szCs w:val="24"/>
        </w:rPr>
        <w:t>This is a retrospective cohort of</w:t>
      </w:r>
      <w:r w:rsidRPr="001B732E">
        <w:rPr>
          <w:rFonts w:cstheme="minorHAnsi"/>
          <w:sz w:val="24"/>
          <w:szCs w:val="24"/>
        </w:rPr>
        <w:t xml:space="preserve"> HCV patients in a tertiary healthcare system , restricting to adults with no cirrhosis and no HCC at study start </w:t>
      </w:r>
      <w:r w:rsidR="00393D81" w:rsidRPr="001B732E">
        <w:rPr>
          <w:rFonts w:cstheme="minorHAnsi"/>
          <w:sz w:val="24"/>
          <w:szCs w:val="24"/>
        </w:rPr>
        <w:t>in 201</w:t>
      </w:r>
      <w:r w:rsidR="00057958" w:rsidRPr="001B732E">
        <w:rPr>
          <w:rFonts w:cstheme="minorHAnsi"/>
          <w:sz w:val="24"/>
          <w:szCs w:val="24"/>
        </w:rPr>
        <w:t>5</w:t>
      </w:r>
      <w:r w:rsidR="00D02E73" w:rsidRPr="001B732E">
        <w:rPr>
          <w:rFonts w:cstheme="minorHAnsi"/>
          <w:sz w:val="24"/>
          <w:szCs w:val="24"/>
        </w:rPr>
        <w:t xml:space="preserve"> (</w:t>
      </w:r>
      <w:r w:rsidRPr="001B732E">
        <w:rPr>
          <w:rFonts w:cstheme="minorHAnsi"/>
          <w:sz w:val="24"/>
          <w:szCs w:val="24"/>
        </w:rPr>
        <w:t xml:space="preserve">n = 1628). Using </w:t>
      </w:r>
      <w:proofErr w:type="spellStart"/>
      <w:r w:rsidRPr="001B732E">
        <w:rPr>
          <w:rFonts w:cstheme="minorHAnsi"/>
          <w:sz w:val="24"/>
          <w:szCs w:val="24"/>
        </w:rPr>
        <w:t>SuperLearner</w:t>
      </w:r>
      <w:proofErr w:type="spellEnd"/>
      <w:r w:rsidR="00545F85" w:rsidRPr="001B732E">
        <w:rPr>
          <w:rFonts w:cstheme="minorHAnsi"/>
          <w:sz w:val="24"/>
          <w:szCs w:val="24"/>
        </w:rPr>
        <w:t xml:space="preserve"> with a G-computation estimator</w:t>
      </w:r>
      <w:r w:rsidRPr="001B732E">
        <w:rPr>
          <w:rFonts w:cstheme="minorHAnsi"/>
          <w:sz w:val="24"/>
          <w:szCs w:val="24"/>
        </w:rPr>
        <w:t xml:space="preserve">, we estimated the average treatment effect on HCC diagnosis in year 5 assuming all patients had </w:t>
      </w:r>
      <w:r w:rsidR="00D72AA5" w:rsidRPr="001B732E">
        <w:rPr>
          <w:rFonts w:cstheme="minorHAnsi"/>
          <w:sz w:val="24"/>
          <w:szCs w:val="24"/>
        </w:rPr>
        <w:t xml:space="preserve">annual </w:t>
      </w:r>
      <w:r w:rsidRPr="001B732E">
        <w:rPr>
          <w:rFonts w:cstheme="minorHAnsi"/>
          <w:sz w:val="24"/>
          <w:szCs w:val="24"/>
        </w:rPr>
        <w:t>abdominal imaging for the 4 prior years, compared to all patients not having imaging during that time.</w:t>
      </w:r>
    </w:p>
    <w:p w14:paraId="1C56815C" w14:textId="16A6F7B1" w:rsidR="00AA6661" w:rsidRPr="001B732E" w:rsidRDefault="00AA6661" w:rsidP="00B333B4">
      <w:pPr>
        <w:suppressLineNumbers/>
        <w:spacing w:line="480" w:lineRule="auto"/>
        <w:rPr>
          <w:rFonts w:cstheme="minorHAnsi"/>
          <w:sz w:val="24"/>
          <w:szCs w:val="24"/>
        </w:rPr>
      </w:pPr>
      <w:r w:rsidRPr="001B732E">
        <w:rPr>
          <w:rFonts w:cstheme="minorHAnsi"/>
          <w:b/>
          <w:sz w:val="24"/>
          <w:szCs w:val="24"/>
        </w:rPr>
        <w:t>Results:</w:t>
      </w:r>
      <w:r w:rsidR="00D02E73" w:rsidRPr="001B732E">
        <w:rPr>
          <w:rFonts w:cstheme="minorHAnsi"/>
          <w:b/>
          <w:sz w:val="24"/>
          <w:szCs w:val="24"/>
        </w:rPr>
        <w:t xml:space="preserve"> </w:t>
      </w:r>
      <w:r w:rsidR="00545F85" w:rsidRPr="001B732E">
        <w:rPr>
          <w:rFonts w:cstheme="minorHAnsi"/>
          <w:bCs/>
          <w:sz w:val="24"/>
          <w:szCs w:val="24"/>
        </w:rPr>
        <w:t>Our analyses indicate a</w:t>
      </w:r>
      <w:r w:rsidR="00D72AA5" w:rsidRPr="001B732E">
        <w:rPr>
          <w:rFonts w:cstheme="minorHAnsi"/>
          <w:b/>
          <w:sz w:val="24"/>
          <w:szCs w:val="24"/>
        </w:rPr>
        <w:t xml:space="preserve"> </w:t>
      </w:r>
      <w:r w:rsidRPr="001B732E">
        <w:rPr>
          <w:rFonts w:cstheme="minorHAnsi"/>
          <w:sz w:val="24"/>
          <w:szCs w:val="24"/>
        </w:rPr>
        <w:t xml:space="preserve">risk difference of 1.102 (95%CI: -0.913–3.116). This indicates a 1.1% reduction in HCC risk over 5 years when </w:t>
      </w:r>
      <w:r w:rsidR="00545F85" w:rsidRPr="001B732E">
        <w:rPr>
          <w:rFonts w:cstheme="minorHAnsi"/>
          <w:sz w:val="24"/>
          <w:szCs w:val="24"/>
        </w:rPr>
        <w:t xml:space="preserve">all patients </w:t>
      </w:r>
      <w:r w:rsidRPr="001B732E">
        <w:rPr>
          <w:rFonts w:cstheme="minorHAnsi"/>
          <w:sz w:val="24"/>
          <w:szCs w:val="24"/>
        </w:rPr>
        <w:t>receiv</w:t>
      </w:r>
      <w:r w:rsidR="00545F85" w:rsidRPr="001B732E">
        <w:rPr>
          <w:rFonts w:cstheme="minorHAnsi"/>
          <w:sz w:val="24"/>
          <w:szCs w:val="24"/>
        </w:rPr>
        <w:t>ed</w:t>
      </w:r>
      <w:r w:rsidRPr="001B732E">
        <w:rPr>
          <w:rFonts w:cstheme="minorHAnsi"/>
          <w:sz w:val="24"/>
          <w:szCs w:val="24"/>
        </w:rPr>
        <w:t xml:space="preserve"> abdominal imaging at least once annually for the 4 prior years, compared to no</w:t>
      </w:r>
      <w:r w:rsidR="00D02E73" w:rsidRPr="001B732E">
        <w:rPr>
          <w:rFonts w:cstheme="minorHAnsi"/>
          <w:sz w:val="24"/>
          <w:szCs w:val="24"/>
        </w:rPr>
        <w:t xml:space="preserve"> patients</w:t>
      </w:r>
      <w:r w:rsidRPr="001B732E">
        <w:rPr>
          <w:rFonts w:cstheme="minorHAnsi"/>
          <w:sz w:val="24"/>
          <w:szCs w:val="24"/>
        </w:rPr>
        <w:t xml:space="preserve"> receiving imaging, after controlling for cirrhosis, number of primary care or hepatology visits, sex, race, and </w:t>
      </w:r>
      <w:r w:rsidR="003752D0">
        <w:rPr>
          <w:rFonts w:cstheme="minorHAnsi"/>
          <w:sz w:val="24"/>
          <w:szCs w:val="24"/>
        </w:rPr>
        <w:t>socio-economic status</w:t>
      </w:r>
      <w:r w:rsidRPr="001B732E">
        <w:rPr>
          <w:rFonts w:cstheme="minorHAnsi"/>
          <w:sz w:val="24"/>
          <w:szCs w:val="24"/>
        </w:rPr>
        <w:t>.</w:t>
      </w:r>
    </w:p>
    <w:p w14:paraId="42D88809" w14:textId="3F8DBAAF" w:rsidR="0030226C" w:rsidRPr="001B732E" w:rsidRDefault="00885A78" w:rsidP="00B333B4">
      <w:pPr>
        <w:suppressLineNumbers/>
        <w:spacing w:line="480" w:lineRule="auto"/>
        <w:rPr>
          <w:rFonts w:cstheme="minorHAnsi"/>
          <w:sz w:val="24"/>
          <w:szCs w:val="24"/>
        </w:rPr>
      </w:pPr>
      <w:r>
        <w:rPr>
          <w:rFonts w:cstheme="minorHAnsi"/>
          <w:b/>
          <w:sz w:val="24"/>
          <w:szCs w:val="24"/>
        </w:rPr>
        <w:t>Conclusions</w:t>
      </w:r>
      <w:r w:rsidR="00AA6661" w:rsidRPr="001B732E">
        <w:rPr>
          <w:rFonts w:cstheme="minorHAnsi"/>
          <w:b/>
          <w:sz w:val="24"/>
          <w:szCs w:val="24"/>
        </w:rPr>
        <w:t>:</w:t>
      </w:r>
      <w:r w:rsidR="00D72AA5" w:rsidRPr="001B732E">
        <w:rPr>
          <w:rFonts w:cstheme="minorHAnsi"/>
          <w:b/>
          <w:sz w:val="24"/>
          <w:szCs w:val="24"/>
        </w:rPr>
        <w:t xml:space="preserve"> </w:t>
      </w:r>
      <w:r w:rsidR="00AA6661" w:rsidRPr="001B732E">
        <w:rPr>
          <w:rFonts w:cstheme="minorHAnsi"/>
          <w:sz w:val="24"/>
          <w:szCs w:val="24"/>
        </w:rPr>
        <w:t>This is a clinically meaningful finding given that we excluded patients with evidence of cirrhosis at baseline and only followed patients for 5 years</w:t>
      </w:r>
      <w:r w:rsidR="00D72AA5" w:rsidRPr="001B732E">
        <w:rPr>
          <w:rFonts w:cstheme="minorHAnsi"/>
          <w:sz w:val="24"/>
          <w:szCs w:val="24"/>
        </w:rPr>
        <w:t xml:space="preserve">. The </w:t>
      </w:r>
      <w:r w:rsidR="00AA6661" w:rsidRPr="001B732E">
        <w:rPr>
          <w:rFonts w:cstheme="minorHAnsi"/>
          <w:sz w:val="24"/>
          <w:szCs w:val="24"/>
        </w:rPr>
        <w:t xml:space="preserve">number needed to treat (NNT) </w:t>
      </w:r>
      <w:r w:rsidR="00D72AA5" w:rsidRPr="001B732E">
        <w:rPr>
          <w:rFonts w:cstheme="minorHAnsi"/>
          <w:sz w:val="24"/>
          <w:szCs w:val="24"/>
        </w:rPr>
        <w:t>is</w:t>
      </w:r>
      <w:r w:rsidR="00AA6661" w:rsidRPr="001B732E">
        <w:rPr>
          <w:rFonts w:cstheme="minorHAnsi"/>
          <w:sz w:val="24"/>
          <w:szCs w:val="24"/>
        </w:rPr>
        <w:t xml:space="preserve"> 91: for every 91 HCV patients who receive annual abdominal imaging despite no evidence of cirrhosis at baseline, 1 case of HCC can be prevented over only 5 years. </w:t>
      </w:r>
    </w:p>
    <w:p w14:paraId="69266913" w14:textId="77777777" w:rsidR="0030226C" w:rsidRPr="001B732E" w:rsidRDefault="0030226C" w:rsidP="00B333B4">
      <w:pPr>
        <w:suppressLineNumbers/>
        <w:spacing w:line="480" w:lineRule="auto"/>
        <w:rPr>
          <w:rFonts w:cstheme="minorHAnsi"/>
          <w:sz w:val="24"/>
          <w:szCs w:val="24"/>
        </w:rPr>
      </w:pPr>
    </w:p>
    <w:p w14:paraId="3A1CE861" w14:textId="1EE21B62" w:rsidR="001A2C88" w:rsidRPr="001B732E" w:rsidRDefault="0030226C" w:rsidP="00B333B4">
      <w:pPr>
        <w:suppressLineNumbers/>
        <w:spacing w:line="480" w:lineRule="auto"/>
        <w:rPr>
          <w:rFonts w:cstheme="minorHAnsi"/>
          <w:sz w:val="24"/>
          <w:szCs w:val="24"/>
        </w:rPr>
      </w:pPr>
      <w:r w:rsidRPr="001B732E">
        <w:rPr>
          <w:rFonts w:cstheme="minorHAnsi"/>
          <w:b/>
          <w:sz w:val="24"/>
          <w:szCs w:val="24"/>
        </w:rPr>
        <w:t xml:space="preserve">Keywords: </w:t>
      </w:r>
      <w:r w:rsidRPr="001B732E">
        <w:rPr>
          <w:rFonts w:cstheme="minorHAnsi"/>
          <w:bCs/>
          <w:sz w:val="24"/>
          <w:szCs w:val="24"/>
        </w:rPr>
        <w:t>Hepatitis C; HCV; Hepatocellular carcinoma; HCC; Abdominal imaging</w:t>
      </w:r>
      <w:r w:rsidRPr="001B732E">
        <w:rPr>
          <w:rFonts w:cstheme="minorHAnsi"/>
          <w:sz w:val="24"/>
          <w:szCs w:val="24"/>
        </w:rPr>
        <w:t xml:space="preserve"> </w:t>
      </w:r>
      <w:r w:rsidR="001A2C88" w:rsidRPr="001B732E">
        <w:rPr>
          <w:rFonts w:cstheme="minorHAnsi"/>
          <w:sz w:val="24"/>
          <w:szCs w:val="24"/>
        </w:rPr>
        <w:br w:type="page"/>
      </w:r>
    </w:p>
    <w:p w14:paraId="68BA9887" w14:textId="2B6D0AD8" w:rsidR="00E9131A" w:rsidRPr="001B732E" w:rsidRDefault="00E9131A" w:rsidP="00922FAE">
      <w:pPr>
        <w:spacing w:line="480" w:lineRule="auto"/>
        <w:rPr>
          <w:rFonts w:ascii="Georgia" w:hAnsi="Georgia" w:cs="Georgia"/>
          <w:b/>
          <w:bCs/>
          <w:sz w:val="24"/>
          <w:szCs w:val="24"/>
        </w:rPr>
      </w:pPr>
      <w:r w:rsidRPr="001B732E">
        <w:rPr>
          <w:rFonts w:ascii="Georgia" w:hAnsi="Georgia" w:cs="Georgia"/>
          <w:b/>
          <w:bCs/>
          <w:sz w:val="24"/>
          <w:szCs w:val="24"/>
        </w:rPr>
        <w:lastRenderedPageBreak/>
        <w:t>I</w:t>
      </w:r>
      <w:r w:rsidR="00BD66B0" w:rsidRPr="001B732E">
        <w:rPr>
          <w:rFonts w:ascii="Georgia" w:hAnsi="Georgia" w:cs="Georgia"/>
          <w:b/>
          <w:bCs/>
          <w:sz w:val="24"/>
          <w:szCs w:val="24"/>
        </w:rPr>
        <w:t>ntroduction</w:t>
      </w:r>
    </w:p>
    <w:p w14:paraId="61FA2BA7" w14:textId="73E52189" w:rsidR="00DF2F60" w:rsidRPr="001B732E" w:rsidRDefault="00BD66B0">
      <w:pPr>
        <w:spacing w:after="0" w:line="480" w:lineRule="auto"/>
        <w:ind w:firstLine="720"/>
        <w:rPr>
          <w:sz w:val="24"/>
          <w:szCs w:val="24"/>
        </w:rPr>
      </w:pPr>
      <w:r w:rsidRPr="001B732E">
        <w:rPr>
          <w:sz w:val="24"/>
          <w:szCs w:val="24"/>
        </w:rPr>
        <w:t>Hepatocellular carcinoma (HCC)</w:t>
      </w:r>
      <w:r w:rsidR="004D5F41" w:rsidRPr="001B732E">
        <w:rPr>
          <w:sz w:val="24"/>
          <w:szCs w:val="24"/>
        </w:rPr>
        <w:t xml:space="preserve"> </w:t>
      </w:r>
      <w:r w:rsidRPr="001B732E">
        <w:rPr>
          <w:sz w:val="24"/>
          <w:szCs w:val="24"/>
        </w:rPr>
        <w:t>is the</w:t>
      </w:r>
      <w:r w:rsidR="004D5F41" w:rsidRPr="001B732E">
        <w:rPr>
          <w:sz w:val="24"/>
          <w:szCs w:val="24"/>
        </w:rPr>
        <w:t xml:space="preserve"> fastest rising cause of cancer related deaths </w:t>
      </w:r>
      <w:r w:rsidR="004D5F41" w:rsidRPr="001B732E">
        <w:rPr>
          <w:spacing w:val="-3"/>
          <w:sz w:val="24"/>
          <w:szCs w:val="24"/>
        </w:rPr>
        <w:t xml:space="preserve">in </w:t>
      </w:r>
      <w:r w:rsidR="004D5F41" w:rsidRPr="001B732E">
        <w:rPr>
          <w:sz w:val="24"/>
          <w:szCs w:val="24"/>
        </w:rPr>
        <w:t xml:space="preserve">the US </w:t>
      </w:r>
      <w:r w:rsidR="004D5F41" w:rsidRPr="001B732E">
        <w:rPr>
          <w:spacing w:val="-3"/>
          <w:sz w:val="24"/>
          <w:szCs w:val="24"/>
        </w:rPr>
        <w:t xml:space="preserve">in </w:t>
      </w:r>
      <w:r w:rsidR="004D5F41" w:rsidRPr="001B732E">
        <w:rPr>
          <w:sz w:val="24"/>
          <w:szCs w:val="24"/>
        </w:rPr>
        <w:t>1999-2013</w:t>
      </w:r>
      <w:r w:rsidR="00DF2F60" w:rsidRPr="001B732E">
        <w:rPr>
          <w:sz w:val="24"/>
          <w:szCs w:val="24"/>
        </w:rPr>
        <w:t>.</w:t>
      </w:r>
      <w:r w:rsidR="008475DA" w:rsidRPr="001B732E">
        <w:rPr>
          <w:sz w:val="24"/>
          <w:szCs w:val="24"/>
        </w:rPr>
        <w:fldChar w:fldCharType="begin">
          <w:fldData xml:space="preserve">PEVuZE5vdGU+PENpdGU+PEF1dGhvcj5Cb3NldHRpPC9BdXRob3I+PFllYXI+MjAxNDwvWWVhcj48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</w:fldData>
        </w:fldChar>
      </w:r>
      <w:r w:rsidR="00A0344F" w:rsidRPr="001B732E">
        <w:rPr>
          <w:sz w:val="24"/>
          <w:szCs w:val="24"/>
        </w:rPr>
        <w:instrText xml:space="preserve"> ADDIN EN.CITE </w:instrText>
      </w:r>
      <w:r w:rsidR="00A0344F" w:rsidRPr="001B732E">
        <w:rPr>
          <w:sz w:val="24"/>
          <w:szCs w:val="24"/>
        </w:rPr>
        <w:fldChar w:fldCharType="begin">
          <w:fldData xml:space="preserve">PEVuZE5vdGU+PENpdGU+PEF1dGhvcj5Cb3NldHRpPC9BdXRob3I+PFllYXI+MjAxNDwvWWVhcj48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</w:fldData>
        </w:fldChar>
      </w:r>
      <w:r w:rsidR="00A0344F" w:rsidRPr="001B732E">
        <w:rPr>
          <w:sz w:val="24"/>
          <w:szCs w:val="24"/>
        </w:rPr>
        <w:instrText xml:space="preserve"> ADDIN EN.CITE.DATA </w:instrText>
      </w:r>
      <w:r w:rsidR="00A0344F" w:rsidRPr="001B732E">
        <w:rPr>
          <w:sz w:val="24"/>
          <w:szCs w:val="24"/>
        </w:rPr>
      </w:r>
      <w:r w:rsidR="00A0344F" w:rsidRPr="001B732E">
        <w:rPr>
          <w:sz w:val="24"/>
          <w:szCs w:val="24"/>
        </w:rPr>
        <w:fldChar w:fldCharType="end"/>
      </w:r>
      <w:r w:rsidR="008475DA" w:rsidRPr="001B732E">
        <w:rPr>
          <w:sz w:val="24"/>
          <w:szCs w:val="24"/>
        </w:rPr>
      </w:r>
      <w:r w:rsidR="008475DA" w:rsidRPr="001B732E">
        <w:rPr>
          <w:sz w:val="24"/>
          <w:szCs w:val="24"/>
        </w:rPr>
        <w:fldChar w:fldCharType="separate"/>
      </w:r>
      <w:r w:rsidR="00A0344F" w:rsidRPr="001B732E">
        <w:rPr>
          <w:noProof/>
          <w:sz w:val="24"/>
          <w:szCs w:val="24"/>
        </w:rPr>
        <w:t>(1)</w:t>
      </w:r>
      <w:r w:rsidR="008475DA" w:rsidRPr="001B732E">
        <w:rPr>
          <w:sz w:val="24"/>
          <w:szCs w:val="24"/>
        </w:rPr>
        <w:fldChar w:fldCharType="end"/>
      </w:r>
      <w:r w:rsidRPr="001B732E">
        <w:rPr>
          <w:sz w:val="24"/>
          <w:szCs w:val="24"/>
        </w:rPr>
        <w:t xml:space="preserve"> </w:t>
      </w:r>
      <w:r w:rsidR="000E48D4" w:rsidRPr="001B732E">
        <w:rPr>
          <w:sz w:val="24"/>
          <w:szCs w:val="24"/>
        </w:rPr>
        <w:t>HCC</w:t>
      </w:r>
      <w:r w:rsidRPr="001B732E">
        <w:rPr>
          <w:sz w:val="24"/>
          <w:szCs w:val="24"/>
        </w:rPr>
        <w:t xml:space="preserve"> is </w:t>
      </w:r>
      <w:r w:rsidR="000E48D4" w:rsidRPr="001B732E">
        <w:rPr>
          <w:sz w:val="24"/>
          <w:szCs w:val="24"/>
        </w:rPr>
        <w:t xml:space="preserve">primarily caused by </w:t>
      </w:r>
      <w:r w:rsidRPr="001B732E">
        <w:rPr>
          <w:sz w:val="24"/>
          <w:szCs w:val="24"/>
        </w:rPr>
        <w:t>hepatitis C virus</w:t>
      </w:r>
      <w:r w:rsidR="00057958" w:rsidRPr="001B732E">
        <w:rPr>
          <w:sz w:val="24"/>
          <w:szCs w:val="24"/>
        </w:rPr>
        <w:t xml:space="preserve"> (HCV)</w:t>
      </w:r>
      <w:r w:rsidRPr="001B732E">
        <w:rPr>
          <w:sz w:val="24"/>
          <w:szCs w:val="24"/>
        </w:rPr>
        <w:t xml:space="preserve">, </w:t>
      </w:r>
      <w:r w:rsidR="000E48D4" w:rsidRPr="001B732E">
        <w:rPr>
          <w:sz w:val="24"/>
          <w:szCs w:val="24"/>
        </w:rPr>
        <w:t xml:space="preserve">affecting </w:t>
      </w:r>
      <w:r w:rsidR="007A3F78" w:rsidRPr="001B732E">
        <w:rPr>
          <w:sz w:val="24"/>
          <w:szCs w:val="24"/>
        </w:rPr>
        <w:t>2.4</w:t>
      </w:r>
      <w:r w:rsidR="000E48D4" w:rsidRPr="001B732E">
        <w:rPr>
          <w:sz w:val="24"/>
          <w:szCs w:val="24"/>
        </w:rPr>
        <w:t xml:space="preserve"> million people in the US.</w:t>
      </w:r>
      <w:r w:rsidR="007A3F78" w:rsidRPr="001B732E">
        <w:rPr>
          <w:sz w:val="24"/>
          <w:szCs w:val="24"/>
        </w:rPr>
        <w:fldChar w:fldCharType="begin"/>
      </w:r>
      <w:r w:rsidR="00A0344F" w:rsidRPr="001B732E">
        <w:rPr>
          <w:sz w:val="24"/>
          <w:szCs w:val="24"/>
        </w:rPr>
        <w:instrText xml:space="preserve"> ADDIN EN.CITE &lt;EndNote&gt;&lt;Cite&gt;&lt;Author&gt;Hofmeister&lt;/Author&gt;&lt;Year&gt;2018&lt;/Year&gt;&lt;RecNum&gt;4145&lt;/RecNum&gt;&lt;DisplayText&gt;(2)&lt;/DisplayText&gt;&lt;record&gt;&lt;rec-number&gt;4145&lt;/rec-number&gt;&lt;foreign-keys&gt;&lt;key app="EN" db-id="5xf55efwwtwtrke50ztvda9pf099stsdewrx" timestamp="1582838606" guid="52690798-e5bf-4afb-9135-6de2b6fe22f7"&gt;4145&lt;/key&gt;&lt;/foreign-keys&gt;&lt;ref-type name="Journal Article"&gt;17&lt;/ref-type&gt;&lt;contributors&gt;&lt;authors&gt;&lt;author&gt;Hofmeister, M. G.&lt;/author&gt;&lt;author&gt;Rosenthal, E. M.&lt;/author&gt;&lt;author&gt;Barker, L. K.&lt;/author&gt;&lt;author&gt;Rosenberg, E. S.&lt;/author&gt;&lt;author&gt;Barranco, M. A.&lt;/author&gt;&lt;author&gt;Hall, E. W.&lt;/author&gt;&lt;author&gt;Edlin, B. R.&lt;/author&gt;&lt;author&gt;Mermin, J.&lt;/author&gt;&lt;author&gt;Ward, J. W.&lt;/author&gt;&lt;author&gt;Blythe Ryerson, A.&lt;/author&gt;&lt;/authors&gt;&lt;/contributors&gt;&lt;auth-address&gt;Division of Viral Hepatitis, Centers for Disease Control and Prevention, Atlanta, GA.&amp;#xD;Epidemic Intelligence Service, Centers for Disease Control and Prevention, Atlanta, GA.&amp;#xD;Department of Epidemiology and Biostatistics, University at Albany School of Public Health, State University of New York, Rensselaer, NY.&amp;#xD;Department of Epidemiology, Rollins School of Public Health, Emory University, Atlanta, GA.&amp;#xD;National Center for HIV/AIDS, Viral Hepatitis, STD, and TB Prevention, Centers for Disease Control and Prevention, Atlanta, GA.&amp;#xD;Program for Viral Hepatitis Elimination, The Task Force for Global Health, Decatur, GA.&lt;/auth-address&gt;&lt;titles&gt;&lt;title&gt;Estimating Prevalence of Hepatitis C Virus Infection in the United States, 2013-2016&lt;/title&gt;&lt;secondary-title&gt;Hepatology&lt;/secondary-title&gt;&lt;alt-title&gt;Hepatology (Baltimore, Md.)&lt;/alt-title&gt;&lt;/titles&gt;&lt;periodical&gt;&lt;full-title&gt;Hepatology&lt;/full-title&gt;&lt;abbr-1&gt;Hepatology&lt;/abbr-1&gt;&lt;/periodical&gt;&lt;edition&gt;2018/11/07&lt;/edition&gt;&lt;dates&gt;&lt;year&gt;2018&lt;/year&gt;&lt;pub-dates&gt;&lt;date&gt;Nov 6&lt;/date&gt;&lt;/pub-dates&gt;&lt;/dates&gt;&lt;isbn&gt;0270-9139&lt;/isbn&gt;&lt;accession-num&gt;30398671&lt;/accession-num&gt;&lt;urls&gt;&lt;/urls&gt;&lt;electronic-resource-num&gt;10.1002/hep.30297&lt;/electronic-resource-num&gt;&lt;remote-database-provider&gt;NLM&lt;/remote-database-provider&gt;&lt;language&gt;eng&lt;/language&gt;&lt;/record&gt;&lt;/Cite&gt;&lt;/EndNote&gt;</w:instrText>
      </w:r>
      <w:r w:rsidR="007A3F78" w:rsidRPr="001B732E">
        <w:rPr>
          <w:sz w:val="24"/>
          <w:szCs w:val="24"/>
        </w:rPr>
        <w:fldChar w:fldCharType="separate"/>
      </w:r>
      <w:r w:rsidR="00A0344F" w:rsidRPr="001B732E">
        <w:rPr>
          <w:noProof/>
          <w:sz w:val="24"/>
          <w:szCs w:val="24"/>
        </w:rPr>
        <w:t>(2)</w:t>
      </w:r>
      <w:r w:rsidR="007A3F78" w:rsidRPr="001B732E">
        <w:rPr>
          <w:sz w:val="24"/>
          <w:szCs w:val="24"/>
        </w:rPr>
        <w:fldChar w:fldCharType="end"/>
      </w:r>
      <w:r w:rsidR="000E48D4" w:rsidRPr="001B732E">
        <w:rPr>
          <w:sz w:val="24"/>
          <w:szCs w:val="24"/>
        </w:rPr>
        <w:t xml:space="preserve"> </w:t>
      </w:r>
      <w:r w:rsidR="00DF2F60" w:rsidRPr="001B732E">
        <w:rPr>
          <w:sz w:val="24"/>
          <w:szCs w:val="24"/>
        </w:rPr>
        <w:t>If HCV infection is left untreated, slowly progressive fibrosis of the liver leads to cirrhosis in approximately 20% of patients, and HCC occurs in 3-8% of people with HCV cirrhosis each year.</w:t>
      </w:r>
      <w:r w:rsidR="008475DA" w:rsidRPr="001B732E">
        <w:rPr>
          <w:sz w:val="24"/>
          <w:szCs w:val="24"/>
        </w:rPr>
        <w:fldChar w:fldCharType="begin"/>
      </w:r>
      <w:r w:rsidR="00A0344F" w:rsidRPr="001B732E">
        <w:rPr>
          <w:sz w:val="24"/>
          <w:szCs w:val="24"/>
        </w:rPr>
        <w:instrText xml:space="preserve"> ADDIN EN.CITE &lt;EndNote&gt;&lt;Cite&gt;&lt;Author&gt;Omland&lt;/Author&gt;&lt;Year&gt;2010&lt;/Year&gt;&lt;RecNum&gt;6389&lt;/RecNum&gt;&lt;DisplayText&gt;(3)&lt;/DisplayText&gt;&lt;record&gt;&lt;rec-number&gt;6389&lt;/rec-number&gt;&lt;foreign-keys&gt;&lt;key app="EN" db-id="5xf55efwwtwtrke50ztvda9pf099stsdewrx" timestamp="1586124695" guid="703aa851-1b4e-4147-ac09-ebebb519ed23"&gt;6389&lt;/key&gt;&lt;/foreign-keys&gt;&lt;ref-type name="Journal Article"&gt;17&lt;/ref-type&gt;&lt;contributors&gt;&lt;authors&gt;&lt;author&gt;Omland, L. H.&lt;/author&gt;&lt;author&gt;Krarup, H.&lt;/author&gt;&lt;author&gt;Jepsen, P.&lt;/author&gt;&lt;author&gt;Georgsen, J.&lt;/author&gt;&lt;author&gt;Harritshoj, L. H.&lt;/author&gt;&lt;author&gt;Riisom, K.&lt;/author&gt;&lt;author&gt;Jacobsen, S. E.&lt;/author&gt;&lt;author&gt;Schouenborg, P.&lt;/author&gt;&lt;author&gt;Christensen, P. B.&lt;/author&gt;&lt;author&gt;Sorensen, H. T.&lt;/author&gt;&lt;author&gt;Obel, N.&lt;/author&gt;&lt;/authors&gt;&lt;/contributors&gt;&lt;auth-address&gt;Department of Infectious Diseases, Rigshospitalet, Copenhagen, Denmark. omland@dadlnet.dk&lt;/auth-address&gt;&lt;titles&gt;&lt;title&gt;Mortality in patients with chronic and cleared hepatitis C viral infection: a nationwide cohort study&lt;/title&gt;&lt;secondary-title&gt;J Hepatol&lt;/secondary-title&gt;&lt;/titles&gt;&lt;periodical&gt;&lt;full-title&gt;J Hepatol&lt;/full-title&gt;&lt;abbr-1&gt;Journal of hepatology&lt;/abbr-1&gt;&lt;/periodical&gt;&lt;pages&gt;36-42&lt;/pages&gt;&lt;volume&gt;53&lt;/volume&gt;&lt;number&gt;1&lt;/number&gt;&lt;edition&gt;2010/04/20&lt;/edition&gt;&lt;keywords&gt;&lt;keyword&gt;Adult&lt;/keyword&gt;&lt;keyword&gt;Cohort Studies&lt;/keyword&gt;&lt;keyword&gt;Denmark/epidemiology&lt;/keyword&gt;&lt;keyword&gt;Female&lt;/keyword&gt;&lt;keyword&gt;Hepacivirus/physiology&lt;/keyword&gt;&lt;keyword&gt;Hepatitis C/*mortality/virology&lt;/keyword&gt;&lt;keyword&gt;Hepatitis C, Chronic/*mortality/virology&lt;/keyword&gt;&lt;keyword&gt;Humans&lt;/keyword&gt;&lt;keyword&gt;Kaplan-Meier Estimate&lt;/keyword&gt;&lt;keyword&gt;Male&lt;/keyword&gt;&lt;keyword&gt;Middle Aged&lt;/keyword&gt;&lt;keyword&gt;RNA, Viral/blood&lt;/keyword&gt;&lt;keyword&gt;Virus Replication&lt;/keyword&gt;&lt;/keywords&gt;&lt;dates&gt;&lt;year&gt;2010&lt;/year&gt;&lt;pub-dates&gt;&lt;date&gt;Jul&lt;/date&gt;&lt;/pub-dates&gt;&lt;/dates&gt;&lt;isbn&gt;0168-8278&lt;/isbn&gt;&lt;accession-num&gt;20400197&lt;/accession-num&gt;&lt;urls&gt;&lt;/urls&gt;&lt;electronic-resource-num&gt;10.1016/j.jhep.2010.01.033&lt;/electronic-resource-num&gt;&lt;remote-database-provider&gt;NLM&lt;/remote-database-provider&gt;&lt;language&gt;eng&lt;/language&gt;&lt;/record&gt;&lt;/Cite&gt;&lt;/EndNote&gt;</w:instrText>
      </w:r>
      <w:r w:rsidR="008475DA" w:rsidRPr="001B732E">
        <w:rPr>
          <w:sz w:val="24"/>
          <w:szCs w:val="24"/>
        </w:rPr>
        <w:fldChar w:fldCharType="separate"/>
      </w:r>
      <w:r w:rsidR="00A0344F" w:rsidRPr="001B732E">
        <w:rPr>
          <w:noProof/>
          <w:sz w:val="24"/>
          <w:szCs w:val="24"/>
        </w:rPr>
        <w:t>(3)</w:t>
      </w:r>
      <w:r w:rsidR="008475DA" w:rsidRPr="001B732E">
        <w:rPr>
          <w:sz w:val="24"/>
          <w:szCs w:val="24"/>
        </w:rPr>
        <w:fldChar w:fldCharType="end"/>
      </w:r>
      <w:r w:rsidR="000E48D4" w:rsidRPr="001B732E">
        <w:rPr>
          <w:sz w:val="24"/>
          <w:szCs w:val="24"/>
        </w:rPr>
        <w:t xml:space="preserve"> Since highly effective therapy for HCV infection became available in 2014 with the development of direct acting antivirals (DAAs), 12 weeks of antiviral treatment reduces HCC incidence by 71%</w:t>
      </w:r>
      <w:r w:rsidR="00DF2F60" w:rsidRPr="001B732E">
        <w:rPr>
          <w:sz w:val="24"/>
          <w:szCs w:val="24"/>
        </w:rPr>
        <w:t>.</w:t>
      </w:r>
      <w:r w:rsidR="00D97819" w:rsidRPr="001B732E">
        <w:rPr>
          <w:sz w:val="24"/>
          <w:szCs w:val="24"/>
        </w:rPr>
        <w:fldChar w:fldCharType="begin"/>
      </w:r>
      <w:r w:rsidR="00A0344F" w:rsidRPr="001B732E">
        <w:rPr>
          <w:sz w:val="24"/>
          <w:szCs w:val="24"/>
        </w:rPr>
        <w:instrText xml:space="preserve"> ADDIN EN.CITE &lt;EndNote&gt;&lt;Cite&gt;&lt;Author&gt;Ioannou&lt;/Author&gt;&lt;Year&gt;2017&lt;/Year&gt;&lt;RecNum&gt;6675&lt;/RecNum&gt;&lt;DisplayText&gt;(4)&lt;/DisplayText&gt;&lt;record&gt;&lt;rec-number&gt;6675&lt;/rec-number&gt;&lt;foreign-keys&gt;&lt;key app="EN" db-id="5xf55efwwtwtrke50ztvda9pf099stsdewrx" timestamp="1593371417" guid="f9f44c40-aac7-476f-8c60-2fd3c1297720"&gt;6675&lt;/key&gt;&lt;/foreign-keys&gt;&lt;ref-type name="Journal Article"&gt;17&lt;/ref-type&gt;&lt;contributors&gt;&lt;authors&gt;&lt;author&gt;Ioannou, G. N.&lt;/author&gt;&lt;author&gt;Green, P. K.&lt;/author&gt;&lt;author&gt;Berry, K.&lt;/author&gt;&lt;/authors&gt;&lt;/contributors&gt;&lt;auth-address&gt;Division of Gastroenterology, Department of Medicine Veterans Affairs Puget Sound Healthcare System and University of Washington, Seattle, WA, USA; Health Services Research and Development, Veterans Affairs Puget Sound Healthcare System, Seattle, WA, USA. Electronic address: georgei@medicine.washington.edu.&amp;#xD;Health Services Research and Development, Veterans Affairs Puget Sound Healthcare System, Seattle, WA, USA.&lt;/auth-address&gt;&lt;titles&gt;&lt;title&gt;HCV eradication induced by direct-acting antiviral agents reduces the risk of hepatocellular carcinoma&lt;/title&gt;&lt;secondary-title&gt;J Hepatol&lt;/secondary-title&gt;&lt;/titles&gt;&lt;periodical&gt;&lt;full-title&gt;J Hepatol&lt;/full-title&gt;&lt;abbr-1&gt;Journal of hepatology&lt;/abbr-1&gt;&lt;/periodical&gt;&lt;edition&gt;2017/09/10&lt;/edition&gt;&lt;keywords&gt;&lt;keyword&gt;Daa&lt;/keyword&gt;&lt;keyword&gt;HCV treatment&lt;/keyword&gt;&lt;keyword&gt;Interferon&lt;/keyword&gt;&lt;keyword&gt;Liver cancer&lt;/keyword&gt;&lt;keyword&gt;Prediction models&lt;/keyword&gt;&lt;/keywords&gt;&lt;dates&gt;&lt;year&gt;2017&lt;/year&gt;&lt;pub-dates&gt;&lt;date&gt;Sep 5&lt;/date&gt;&lt;/pub-dates&gt;&lt;/dates&gt;&lt;isbn&gt;0168-8278 (Print)&amp;#xD;0168-8278&lt;/isbn&gt;&lt;accession-num&gt;28887168&lt;/accession-num&gt;&lt;urls&gt;&lt;/urls&gt;&lt;custom2&gt;PMC5837901&lt;/custom2&gt;&lt;custom6&gt;NIHMS904333&lt;/custom6&gt;&lt;electronic-resource-num&gt;10.1016/j.jhep.2017.08.030&lt;/electronic-resource-num&gt;&lt;remote-database-provider&gt;NLM&lt;/remote-database-provider&gt;&lt;language&gt;eng&lt;/language&gt;&lt;/record&gt;&lt;/Cite&gt;&lt;/EndNote&gt;</w:instrText>
      </w:r>
      <w:r w:rsidR="00D97819" w:rsidRPr="001B732E">
        <w:rPr>
          <w:sz w:val="24"/>
          <w:szCs w:val="24"/>
        </w:rPr>
        <w:fldChar w:fldCharType="separate"/>
      </w:r>
      <w:r w:rsidR="00A0344F" w:rsidRPr="001B732E">
        <w:rPr>
          <w:noProof/>
          <w:sz w:val="24"/>
          <w:szCs w:val="24"/>
        </w:rPr>
        <w:t>(4)</w:t>
      </w:r>
      <w:r w:rsidR="00D97819" w:rsidRPr="001B732E">
        <w:rPr>
          <w:sz w:val="24"/>
          <w:szCs w:val="24"/>
        </w:rPr>
        <w:fldChar w:fldCharType="end"/>
      </w:r>
    </w:p>
    <w:p w14:paraId="032A996D" w14:textId="07F65B0D" w:rsidR="00320E13" w:rsidRPr="001B732E" w:rsidRDefault="000E48D4" w:rsidP="00BB129E">
      <w:pPr>
        <w:spacing w:after="0" w:line="480" w:lineRule="auto"/>
        <w:ind w:firstLine="720"/>
        <w:rPr>
          <w:sz w:val="24"/>
          <w:szCs w:val="24"/>
        </w:rPr>
      </w:pPr>
      <w:r w:rsidRPr="001B732E">
        <w:rPr>
          <w:sz w:val="24"/>
          <w:szCs w:val="24"/>
        </w:rPr>
        <w:t xml:space="preserve">Surveillance for HCC </w:t>
      </w:r>
      <w:r w:rsidR="00BB129E" w:rsidRPr="001B732E">
        <w:rPr>
          <w:sz w:val="24"/>
          <w:szCs w:val="24"/>
        </w:rPr>
        <w:t xml:space="preserve">has long been </w:t>
      </w:r>
      <w:r w:rsidRPr="001B732E">
        <w:rPr>
          <w:sz w:val="24"/>
          <w:szCs w:val="24"/>
        </w:rPr>
        <w:t xml:space="preserve">recommended for patients with HCV </w:t>
      </w:r>
      <w:r w:rsidR="00BB129E" w:rsidRPr="001B732E">
        <w:rPr>
          <w:sz w:val="24"/>
          <w:szCs w:val="24"/>
        </w:rPr>
        <w:t>who have developed</w:t>
      </w:r>
      <w:r w:rsidRPr="001B732E">
        <w:rPr>
          <w:sz w:val="24"/>
          <w:szCs w:val="24"/>
        </w:rPr>
        <w:t xml:space="preserve"> cirrhosis</w:t>
      </w:r>
      <w:r w:rsidR="00BB129E" w:rsidRPr="001B732E">
        <w:rPr>
          <w:sz w:val="24"/>
          <w:szCs w:val="24"/>
        </w:rPr>
        <w:t xml:space="preserve">, using abdominal </w:t>
      </w:r>
      <w:r w:rsidR="00DF2F60" w:rsidRPr="001B732E">
        <w:rPr>
          <w:sz w:val="24"/>
          <w:szCs w:val="24"/>
        </w:rPr>
        <w:t>u</w:t>
      </w:r>
      <w:r w:rsidR="00BB129E" w:rsidRPr="001B732E">
        <w:rPr>
          <w:sz w:val="24"/>
          <w:szCs w:val="24"/>
        </w:rPr>
        <w:t>ltrasonography every six months, with or without the addition of serum alpha-fetoprotein [AFP] testing</w:t>
      </w:r>
      <w:r w:rsidRPr="001B732E">
        <w:rPr>
          <w:sz w:val="24"/>
          <w:szCs w:val="24"/>
        </w:rPr>
        <w:t xml:space="preserve">.  Although DAA therapy is </w:t>
      </w:r>
      <w:r w:rsidR="00BB129E" w:rsidRPr="001B732E">
        <w:rPr>
          <w:sz w:val="24"/>
          <w:szCs w:val="24"/>
        </w:rPr>
        <w:t>successful in achieving</w:t>
      </w:r>
      <w:r w:rsidR="00DF2F60" w:rsidRPr="001B732E">
        <w:rPr>
          <w:sz w:val="24"/>
          <w:szCs w:val="24"/>
        </w:rPr>
        <w:t xml:space="preserve"> </w:t>
      </w:r>
      <w:r w:rsidR="008E18A8" w:rsidRPr="001B732E">
        <w:rPr>
          <w:sz w:val="24"/>
          <w:szCs w:val="24"/>
        </w:rPr>
        <w:t>sustained virologic response (SVR)</w:t>
      </w:r>
      <w:r w:rsidR="00BD66B0" w:rsidRPr="001B732E">
        <w:rPr>
          <w:sz w:val="24"/>
          <w:szCs w:val="24"/>
        </w:rPr>
        <w:t xml:space="preserve"> in more than 90% of patients</w:t>
      </w:r>
      <w:r w:rsidR="00DF2F60" w:rsidRPr="001B732E">
        <w:rPr>
          <w:sz w:val="24"/>
          <w:szCs w:val="24"/>
        </w:rPr>
        <w:t>,</w:t>
      </w:r>
      <w:r w:rsidR="005F5A31" w:rsidRPr="001B732E">
        <w:rPr>
          <w:sz w:val="24"/>
          <w:szCs w:val="24"/>
        </w:rPr>
        <w:fldChar w:fldCharType="begin">
          <w:fldData xml:space="preserve">PEVuZE5vdGU+PENpdGU+PEF1dGhvcj5CdXJzdG93PC9BdXRob3I+PFllYXI+MjAxNzwvWWVhcj48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</w:fldData>
        </w:fldChar>
      </w:r>
      <w:r w:rsidR="00A0344F" w:rsidRPr="001B732E">
        <w:rPr>
          <w:sz w:val="24"/>
          <w:szCs w:val="24"/>
        </w:rPr>
        <w:instrText xml:space="preserve"> ADDIN EN.CITE </w:instrText>
      </w:r>
      <w:r w:rsidR="00A0344F" w:rsidRPr="001B732E">
        <w:rPr>
          <w:sz w:val="24"/>
          <w:szCs w:val="24"/>
        </w:rPr>
        <w:fldChar w:fldCharType="begin">
          <w:fldData xml:space="preserve">PEVuZE5vdGU+PENpdGU+PEF1dGhvcj5CdXJzdG93PC9BdXRob3I+PFllYXI+MjAxNzwvWWVhcj48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</w:fldData>
        </w:fldChar>
      </w:r>
      <w:r w:rsidR="00A0344F" w:rsidRPr="001B732E">
        <w:rPr>
          <w:sz w:val="24"/>
          <w:szCs w:val="24"/>
        </w:rPr>
        <w:instrText xml:space="preserve"> ADDIN EN.CITE.DATA </w:instrText>
      </w:r>
      <w:r w:rsidR="00A0344F" w:rsidRPr="001B732E">
        <w:rPr>
          <w:sz w:val="24"/>
          <w:szCs w:val="24"/>
        </w:rPr>
      </w:r>
      <w:r w:rsidR="00A0344F" w:rsidRPr="001B732E">
        <w:rPr>
          <w:sz w:val="24"/>
          <w:szCs w:val="24"/>
        </w:rPr>
        <w:fldChar w:fldCharType="end"/>
      </w:r>
      <w:r w:rsidR="005F5A31" w:rsidRPr="001B732E">
        <w:rPr>
          <w:sz w:val="24"/>
          <w:szCs w:val="24"/>
        </w:rPr>
      </w:r>
      <w:r w:rsidR="005F5A31" w:rsidRPr="001B732E">
        <w:rPr>
          <w:sz w:val="24"/>
          <w:szCs w:val="24"/>
        </w:rPr>
        <w:fldChar w:fldCharType="separate"/>
      </w:r>
      <w:r w:rsidR="00A0344F" w:rsidRPr="001B732E">
        <w:rPr>
          <w:noProof/>
          <w:sz w:val="24"/>
          <w:szCs w:val="24"/>
        </w:rPr>
        <w:t>(5)</w:t>
      </w:r>
      <w:r w:rsidR="005F5A31" w:rsidRPr="001B732E">
        <w:rPr>
          <w:sz w:val="24"/>
          <w:szCs w:val="24"/>
        </w:rPr>
        <w:fldChar w:fldCharType="end"/>
      </w:r>
      <w:r w:rsidR="00BD66B0" w:rsidRPr="001B732E">
        <w:rPr>
          <w:sz w:val="24"/>
          <w:szCs w:val="24"/>
        </w:rPr>
        <w:t xml:space="preserve"> </w:t>
      </w:r>
      <w:r w:rsidR="00BB129E" w:rsidRPr="001B732E">
        <w:rPr>
          <w:sz w:val="24"/>
          <w:szCs w:val="24"/>
        </w:rPr>
        <w:t>the risk of</w:t>
      </w:r>
      <w:r w:rsidR="008E18A8" w:rsidRPr="001B732E">
        <w:rPr>
          <w:sz w:val="24"/>
          <w:szCs w:val="24"/>
        </w:rPr>
        <w:t xml:space="preserve"> HCC</w:t>
      </w:r>
      <w:r w:rsidR="00BB129E" w:rsidRPr="001B732E">
        <w:rPr>
          <w:sz w:val="24"/>
          <w:szCs w:val="24"/>
        </w:rPr>
        <w:t xml:space="preserve"> remains high enough </w:t>
      </w:r>
      <w:r w:rsidR="00DF2F60" w:rsidRPr="001B732E">
        <w:rPr>
          <w:sz w:val="24"/>
          <w:szCs w:val="24"/>
        </w:rPr>
        <w:t xml:space="preserve">after virologic cure </w:t>
      </w:r>
      <w:r w:rsidR="00BB129E" w:rsidRPr="001B732E">
        <w:rPr>
          <w:sz w:val="24"/>
          <w:szCs w:val="24"/>
        </w:rPr>
        <w:t>that</w:t>
      </w:r>
      <w:r w:rsidR="008E18A8" w:rsidRPr="001B732E">
        <w:rPr>
          <w:sz w:val="24"/>
          <w:szCs w:val="24"/>
        </w:rPr>
        <w:t xml:space="preserve"> continued HCC screening</w:t>
      </w:r>
      <w:r w:rsidR="00C9366A" w:rsidRPr="001B732E">
        <w:rPr>
          <w:sz w:val="24"/>
          <w:szCs w:val="24"/>
        </w:rPr>
        <w:t xml:space="preserve"> </w:t>
      </w:r>
      <w:r w:rsidR="008E18A8" w:rsidRPr="001B732E">
        <w:rPr>
          <w:sz w:val="24"/>
          <w:szCs w:val="24"/>
        </w:rPr>
        <w:t>is recommended</w:t>
      </w:r>
      <w:r w:rsidR="00C9366A" w:rsidRPr="001B732E">
        <w:rPr>
          <w:sz w:val="24"/>
          <w:szCs w:val="24"/>
        </w:rPr>
        <w:t xml:space="preserve"> for </w:t>
      </w:r>
      <w:r w:rsidR="00BB129E" w:rsidRPr="001B732E">
        <w:rPr>
          <w:sz w:val="24"/>
          <w:szCs w:val="24"/>
        </w:rPr>
        <w:t xml:space="preserve">cirrhotic </w:t>
      </w:r>
      <w:r w:rsidR="00C9366A" w:rsidRPr="001B732E">
        <w:rPr>
          <w:sz w:val="24"/>
          <w:szCs w:val="24"/>
        </w:rPr>
        <w:t>patients</w:t>
      </w:r>
      <w:r w:rsidR="00BB129E" w:rsidRPr="001B732E">
        <w:rPr>
          <w:sz w:val="24"/>
          <w:szCs w:val="24"/>
        </w:rPr>
        <w:t xml:space="preserve"> even after SVR</w:t>
      </w:r>
      <w:r w:rsidR="008E18A8" w:rsidRPr="001B732E">
        <w:rPr>
          <w:sz w:val="24"/>
          <w:szCs w:val="24"/>
        </w:rPr>
        <w:t>.</w:t>
      </w:r>
      <w:r w:rsidR="005F5A31" w:rsidRPr="001B732E">
        <w:rPr>
          <w:sz w:val="24"/>
          <w:szCs w:val="24"/>
        </w:rPr>
        <w:fldChar w:fldCharType="begin">
          <w:fldData xml:space="preserve">PEVuZE5vdGU+PENpdGU+PEF1dGhvcj5FdXJvcGVhbiBBc3NvY2lhdGlvbiBmb3IgU3R1ZHkgb2Yg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</w:fldData>
        </w:fldChar>
      </w:r>
      <w:r w:rsidR="00A0344F" w:rsidRPr="001B732E">
        <w:rPr>
          <w:sz w:val="24"/>
          <w:szCs w:val="24"/>
        </w:rPr>
        <w:instrText xml:space="preserve"> ADDIN EN.CITE </w:instrText>
      </w:r>
      <w:r w:rsidR="00A0344F" w:rsidRPr="001B732E">
        <w:rPr>
          <w:sz w:val="24"/>
          <w:szCs w:val="24"/>
        </w:rPr>
        <w:fldChar w:fldCharType="begin">
          <w:fldData xml:space="preserve">PEVuZE5vdGU+PENpdGU+PEF1dGhvcj5FdXJvcGVhbiBBc3NvY2lhdGlvbiBmb3IgU3R1ZHkgb2Yg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</w:fldData>
        </w:fldChar>
      </w:r>
      <w:r w:rsidR="00A0344F" w:rsidRPr="001B732E">
        <w:rPr>
          <w:sz w:val="24"/>
          <w:szCs w:val="24"/>
        </w:rPr>
        <w:instrText xml:space="preserve"> ADDIN EN.CITE.DATA </w:instrText>
      </w:r>
      <w:r w:rsidR="00A0344F" w:rsidRPr="001B732E">
        <w:rPr>
          <w:sz w:val="24"/>
          <w:szCs w:val="24"/>
        </w:rPr>
      </w:r>
      <w:r w:rsidR="00A0344F" w:rsidRPr="001B732E">
        <w:rPr>
          <w:sz w:val="24"/>
          <w:szCs w:val="24"/>
        </w:rPr>
        <w:fldChar w:fldCharType="end"/>
      </w:r>
      <w:r w:rsidR="005F5A31" w:rsidRPr="001B732E">
        <w:rPr>
          <w:sz w:val="24"/>
          <w:szCs w:val="24"/>
        </w:rPr>
      </w:r>
      <w:r w:rsidR="005F5A31" w:rsidRPr="001B732E">
        <w:rPr>
          <w:sz w:val="24"/>
          <w:szCs w:val="24"/>
        </w:rPr>
        <w:fldChar w:fldCharType="separate"/>
      </w:r>
      <w:r w:rsidR="00A0344F" w:rsidRPr="001B732E">
        <w:rPr>
          <w:noProof/>
          <w:sz w:val="24"/>
          <w:szCs w:val="24"/>
        </w:rPr>
        <w:t>(6, 7)</w:t>
      </w:r>
      <w:r w:rsidR="005F5A31" w:rsidRPr="001B732E">
        <w:rPr>
          <w:sz w:val="24"/>
          <w:szCs w:val="24"/>
        </w:rPr>
        <w:fldChar w:fldCharType="end"/>
      </w:r>
      <w:r w:rsidR="00BD66B0" w:rsidRPr="001B732E">
        <w:rPr>
          <w:sz w:val="24"/>
          <w:szCs w:val="24"/>
        </w:rPr>
        <w:t xml:space="preserve"> </w:t>
      </w:r>
      <w:r w:rsidR="00C9366A" w:rsidRPr="001B732E">
        <w:rPr>
          <w:sz w:val="24"/>
          <w:szCs w:val="24"/>
        </w:rPr>
        <w:t xml:space="preserve"> </w:t>
      </w:r>
      <w:r w:rsidR="00BB129E" w:rsidRPr="001B732E">
        <w:rPr>
          <w:sz w:val="24"/>
          <w:szCs w:val="24"/>
        </w:rPr>
        <w:t>On the other hand, f</w:t>
      </w:r>
      <w:r w:rsidR="00C9366A" w:rsidRPr="001B732E">
        <w:rPr>
          <w:sz w:val="24"/>
          <w:szCs w:val="24"/>
        </w:rPr>
        <w:t xml:space="preserve">or patients with </w:t>
      </w:r>
      <w:r w:rsidR="00BB129E" w:rsidRPr="001B732E">
        <w:rPr>
          <w:sz w:val="24"/>
          <w:szCs w:val="24"/>
        </w:rPr>
        <w:t>chronic HCV but without cirrhosis</w:t>
      </w:r>
      <w:r w:rsidR="00C752A2" w:rsidRPr="001B732E">
        <w:rPr>
          <w:sz w:val="24"/>
          <w:szCs w:val="24"/>
        </w:rPr>
        <w:t xml:space="preserve"> – </w:t>
      </w:r>
      <w:r w:rsidR="00BB129E" w:rsidRPr="001B732E">
        <w:rPr>
          <w:sz w:val="24"/>
          <w:szCs w:val="24"/>
        </w:rPr>
        <w:t>even for those who have not had DAA therapy and have ongoing viremia</w:t>
      </w:r>
      <w:r w:rsidR="00C752A2" w:rsidRPr="001B732E">
        <w:rPr>
          <w:sz w:val="24"/>
          <w:szCs w:val="24"/>
        </w:rPr>
        <w:t xml:space="preserve"> – </w:t>
      </w:r>
      <w:r w:rsidR="00BB129E" w:rsidRPr="001B732E">
        <w:rPr>
          <w:sz w:val="24"/>
          <w:szCs w:val="24"/>
        </w:rPr>
        <w:t xml:space="preserve">HCC </w:t>
      </w:r>
      <w:r w:rsidR="00C9366A" w:rsidRPr="001B732E">
        <w:rPr>
          <w:sz w:val="24"/>
          <w:szCs w:val="24"/>
        </w:rPr>
        <w:t>screening has not been recommende</w:t>
      </w:r>
      <w:r w:rsidR="00BB129E" w:rsidRPr="001B732E">
        <w:rPr>
          <w:sz w:val="24"/>
          <w:szCs w:val="24"/>
        </w:rPr>
        <w:t>d.  The proportion of patients</w:t>
      </w:r>
      <w:r w:rsidR="00C752A2" w:rsidRPr="001B732E">
        <w:rPr>
          <w:sz w:val="24"/>
          <w:szCs w:val="24"/>
        </w:rPr>
        <w:t xml:space="preserve"> with chronic HCV</w:t>
      </w:r>
      <w:r w:rsidR="00BB129E" w:rsidRPr="001B732E">
        <w:rPr>
          <w:sz w:val="24"/>
          <w:szCs w:val="24"/>
        </w:rPr>
        <w:t xml:space="preserve"> who are being successfully cured with DAA therapy is rising, yet there are concerns that the patients who remain untreated are those without access to specialty care</w:t>
      </w:r>
      <w:r w:rsidR="00C752A2" w:rsidRPr="001B732E">
        <w:rPr>
          <w:sz w:val="24"/>
          <w:szCs w:val="24"/>
        </w:rPr>
        <w:t>,</w:t>
      </w:r>
      <w:r w:rsidR="00320E13" w:rsidRPr="001B732E">
        <w:rPr>
          <w:sz w:val="24"/>
          <w:szCs w:val="24"/>
        </w:rPr>
        <w:t xml:space="preserve"> where most DAA therapy is provided.</w:t>
      </w:r>
      <w:r w:rsidR="007A3F78" w:rsidRPr="001B732E">
        <w:rPr>
          <w:sz w:val="24"/>
          <w:szCs w:val="24"/>
        </w:rPr>
        <w:fldChar w:fldCharType="begin"/>
      </w:r>
      <w:r w:rsidR="00A0344F" w:rsidRPr="001B732E">
        <w:rPr>
          <w:sz w:val="24"/>
          <w:szCs w:val="24"/>
        </w:rPr>
        <w:instrText xml:space="preserve"> ADDIN EN.CITE &lt;EndNote&gt;&lt;Cite&gt;&lt;Author&gt;Spradling&lt;/Author&gt;&lt;Year&gt;2020&lt;/Year&gt;&lt;RecNum&gt;6555&lt;/RecNum&gt;&lt;DisplayText&gt;(8)&lt;/DisplayText&gt;&lt;record&gt;&lt;rec-number&gt;6555&lt;/rec-number&gt;&lt;foreign-keys&gt;&lt;key app="EN" db-id="5xf55efwwtwtrke50ztvda9pf099stsdewrx" timestamp="1589776837" guid="7807247e-e3ab-446d-a4c0-f075b32ed3ca"&gt;6555&lt;/key&gt;&lt;/foreign-keys&gt;&lt;ref-type name="Journal Article"&gt;17&lt;/ref-type&gt;&lt;contributors&gt;&lt;authors&gt;&lt;author&gt;Spradling, P. R.&lt;/author&gt;&lt;author&gt;Xing, J.&lt;/author&gt;&lt;author&gt;Rupp, L. B.&lt;/author&gt;&lt;author&gt;Moorman, A. C.&lt;/author&gt;&lt;author&gt;Gordon, S. C.&lt;/author&gt;&lt;author&gt;Lu, M.&lt;/author&gt;&lt;author&gt;Teshale, E. H.&lt;/author&gt;&lt;author&gt;Boscarino, J. A.&lt;/author&gt;&lt;author&gt;Schmidt, M. A.&lt;/author&gt;&lt;author&gt;Daida, Y. G.&lt;/author&gt;&lt;author&gt;Holmberg, S. D.&lt;/author&gt;&lt;/authors&gt;&lt;/contributors&gt;&lt;auth-address&gt;Division of Viral Hepatitis, National Centers for HIV/AIDS, Viral Hepatitis, STD, and TB Prevention (NCHHSTP), Centers for Disease Control and Prevention (CDC), Atlanta, GA.&amp;#xD;Henry Ford Health System.&amp;#xD;Wayne State University School of Medicine, Detroit, MI.&amp;#xD;Center for Health Research, Geisinger Health System, Danville, PA.&amp;#xD;The Center for Health Research, Kaiser Permanente-Northwest, Portland, OR.&amp;#xD;The Center for Health Research, Kaiser Permanente-Hawaii, Honolulu, HI.&lt;/auth-address&gt;&lt;titles&gt;&lt;title&gt;Low Uptake of Direct-acting Antiviral Therapy Among Hepatitis C Patients With Advanced Liver Disease and Access to Care, 2014-2017&lt;/title&gt;&lt;secondary-title&gt;J Clin Gastroenterol&lt;/secondary-title&gt;&lt;/titles&gt;&lt;periodical&gt;&lt;full-title&gt;J Clin Gastroenterol&lt;/full-title&gt;&lt;abbr-1&gt;Journal of clinical gastroenterology&lt;/abbr-1&gt;&lt;/periodical&gt;&lt;edition&gt;2020/04/07&lt;/edition&gt;&lt;dates&gt;&lt;year&gt;2020&lt;/year&gt;&lt;pub-dates&gt;&lt;date&gt;Apr 3&lt;/date&gt;&lt;/pub-dates&gt;&lt;/dates&gt;&lt;isbn&gt;0192-0790&lt;/isbn&gt;&lt;accession-num&gt;32250999&lt;/accession-num&gt;&lt;urls&gt;&lt;/urls&gt;&lt;electronic-resource-num&gt;10.1097/mcg.0000000000001344&lt;/electronic-resource-num&gt;&lt;remote-database-provider&gt;NLM&lt;/remote-database-provider&gt;&lt;language&gt;eng&lt;/language&gt;&lt;/record&gt;&lt;/Cite&gt;&lt;/EndNote&gt;</w:instrText>
      </w:r>
      <w:r w:rsidR="007A3F78" w:rsidRPr="001B732E">
        <w:rPr>
          <w:sz w:val="24"/>
          <w:szCs w:val="24"/>
        </w:rPr>
        <w:fldChar w:fldCharType="separate"/>
      </w:r>
      <w:r w:rsidR="00A0344F" w:rsidRPr="001B732E">
        <w:rPr>
          <w:noProof/>
          <w:sz w:val="24"/>
          <w:szCs w:val="24"/>
        </w:rPr>
        <w:t>(8)</w:t>
      </w:r>
      <w:r w:rsidR="007A3F78" w:rsidRPr="001B732E">
        <w:rPr>
          <w:sz w:val="24"/>
          <w:szCs w:val="24"/>
        </w:rPr>
        <w:fldChar w:fldCharType="end"/>
      </w:r>
      <w:r w:rsidR="007A3F78" w:rsidRPr="001B732E">
        <w:rPr>
          <w:sz w:val="24"/>
          <w:szCs w:val="24"/>
        </w:rPr>
        <w:t xml:space="preserve"> </w:t>
      </w:r>
      <w:r w:rsidR="00320E13" w:rsidRPr="001B732E">
        <w:rPr>
          <w:sz w:val="24"/>
          <w:szCs w:val="24"/>
        </w:rPr>
        <w:t xml:space="preserve">These patients remain at higher risk for developing cirrhosis and HCC than those who have access to DAA therapy. In this DAA era, as the proportion of untreated HCV patients will continue to slowly decline, recommendations for HCC screening could be reconsidered for patients with ongoing viremia even without cirrhosis, who remain at high risk.  </w:t>
      </w:r>
    </w:p>
    <w:p w14:paraId="7B801DCA" w14:textId="338542F9" w:rsidR="00BD66B0" w:rsidRPr="001B732E" w:rsidRDefault="00320E13" w:rsidP="00320E13">
      <w:pPr>
        <w:spacing w:after="0" w:line="480" w:lineRule="auto"/>
        <w:ind w:firstLine="720"/>
        <w:rPr>
          <w:sz w:val="24"/>
          <w:szCs w:val="24"/>
        </w:rPr>
      </w:pPr>
      <w:r w:rsidRPr="001B732E">
        <w:rPr>
          <w:sz w:val="24"/>
          <w:szCs w:val="24"/>
        </w:rPr>
        <w:lastRenderedPageBreak/>
        <w:t xml:space="preserve">In the current study, we aimed to investigate the effect of HCC screening in non-cirrhotic HCV patients, by estimating the </w:t>
      </w:r>
      <w:r w:rsidR="00BD66B0" w:rsidRPr="001B732E">
        <w:rPr>
          <w:sz w:val="24"/>
          <w:szCs w:val="24"/>
        </w:rPr>
        <w:t>longitudinal association of abdominal imaging on HCC risk using causal inference methods. We hypothesized that patients with no cirrhosis at baseline would be less likely to develop HCC within 5 years when they had evidence of abdominal imaging at least once per year for 5 years, compared to patients who did not have annual abdominal imaging.</w:t>
      </w:r>
    </w:p>
    <w:p w14:paraId="7D03C07F" w14:textId="77777777" w:rsidR="00BD66B0" w:rsidRPr="001B732E" w:rsidRDefault="00BD66B0" w:rsidP="00BD66B0">
      <w:pPr>
        <w:kinsoku w:val="0"/>
        <w:overflowPunct w:val="0"/>
        <w:autoSpaceDE w:val="0"/>
        <w:autoSpaceDN w:val="0"/>
        <w:adjustRightInd w:val="0"/>
        <w:spacing w:before="1" w:after="0" w:line="240" w:lineRule="auto"/>
        <w:rPr>
          <w:rFonts w:ascii="Palatino Linotype" w:hAnsi="Palatino Linotype" w:cs="Palatino Linotype"/>
          <w:sz w:val="24"/>
          <w:szCs w:val="24"/>
        </w:rPr>
      </w:pPr>
    </w:p>
    <w:p w14:paraId="13FCBA8E" w14:textId="4A2F453E" w:rsidR="00BD66B0" w:rsidRPr="001B732E" w:rsidRDefault="00BD66B0" w:rsidP="00081024">
      <w:pPr>
        <w:kinsoku w:val="0"/>
        <w:overflowPunct w:val="0"/>
        <w:autoSpaceDE w:val="0"/>
        <w:autoSpaceDN w:val="0"/>
        <w:adjustRightInd w:val="0"/>
        <w:spacing w:after="0" w:line="480" w:lineRule="auto"/>
        <w:ind w:left="39"/>
        <w:jc w:val="both"/>
        <w:outlineLvl w:val="0"/>
        <w:rPr>
          <w:rFonts w:ascii="Georgia" w:hAnsi="Georgia" w:cs="Georgia"/>
          <w:b/>
          <w:bCs/>
          <w:sz w:val="24"/>
          <w:szCs w:val="24"/>
        </w:rPr>
      </w:pPr>
      <w:bookmarkStart w:id="1" w:name="B._Description_of_our_Dataset"/>
      <w:bookmarkEnd w:id="1"/>
      <w:r w:rsidRPr="001B732E">
        <w:rPr>
          <w:rFonts w:ascii="Georgia" w:hAnsi="Georgia" w:cs="Georgia"/>
          <w:b/>
          <w:bCs/>
          <w:sz w:val="24"/>
          <w:szCs w:val="24"/>
        </w:rPr>
        <w:t>Methods</w:t>
      </w:r>
    </w:p>
    <w:p w14:paraId="75F3F19E" w14:textId="5146731D" w:rsidR="004B63F5" w:rsidRDefault="00DF1896" w:rsidP="004B63F5">
      <w:pPr>
        <w:spacing w:line="480" w:lineRule="auto"/>
        <w:ind w:firstLine="720"/>
        <w:rPr>
          <w:sz w:val="24"/>
          <w:szCs w:val="24"/>
        </w:rPr>
      </w:pPr>
      <w:bookmarkStart w:id="2" w:name="_Hlk39911408"/>
      <w:r w:rsidRPr="001B732E">
        <w:rPr>
          <w:sz w:val="24"/>
          <w:szCs w:val="24"/>
        </w:rPr>
        <w:t xml:space="preserve">We built a dataset of all </w:t>
      </w:r>
      <w:r w:rsidR="004605CB" w:rsidRPr="001B732E">
        <w:rPr>
          <w:sz w:val="24"/>
          <w:szCs w:val="24"/>
        </w:rPr>
        <w:t xml:space="preserve">adult </w:t>
      </w:r>
      <w:r w:rsidRPr="001B732E">
        <w:rPr>
          <w:sz w:val="24"/>
          <w:szCs w:val="24"/>
        </w:rPr>
        <w:t>patients with chronic HCV at a large academic tertiary healthcare system</w:t>
      </w:r>
      <w:r w:rsidR="004605CB" w:rsidRPr="001B732E">
        <w:rPr>
          <w:sz w:val="24"/>
          <w:szCs w:val="24"/>
        </w:rPr>
        <w:t xml:space="preserve"> who had</w:t>
      </w:r>
      <w:r w:rsidRPr="001B732E">
        <w:rPr>
          <w:sz w:val="24"/>
          <w:szCs w:val="24"/>
        </w:rPr>
        <w:t xml:space="preserve"> received medical care between 2014-2017. To build this </w:t>
      </w:r>
      <w:r w:rsidR="00BD52BB" w:rsidRPr="001B732E">
        <w:rPr>
          <w:sz w:val="24"/>
          <w:szCs w:val="24"/>
        </w:rPr>
        <w:t xml:space="preserve">retrospective </w:t>
      </w:r>
      <w:r w:rsidRPr="001B732E">
        <w:rPr>
          <w:sz w:val="24"/>
          <w:szCs w:val="24"/>
        </w:rPr>
        <w:t>cohort</w:t>
      </w:r>
      <w:r w:rsidR="003D373F" w:rsidRPr="001B732E">
        <w:rPr>
          <w:sz w:val="24"/>
          <w:szCs w:val="24"/>
        </w:rPr>
        <w:t xml:space="preserve"> for a larger study</w:t>
      </w:r>
      <w:r w:rsidRPr="001B732E">
        <w:rPr>
          <w:sz w:val="24"/>
          <w:szCs w:val="24"/>
        </w:rPr>
        <w:t xml:space="preserve">, </w:t>
      </w:r>
      <w:r w:rsidR="003D373F" w:rsidRPr="001B732E">
        <w:rPr>
          <w:sz w:val="24"/>
          <w:szCs w:val="24"/>
        </w:rPr>
        <w:t xml:space="preserve">R.F. and A.H. had queried </w:t>
      </w:r>
      <w:r w:rsidR="004605CB" w:rsidRPr="001B732E">
        <w:rPr>
          <w:sz w:val="24"/>
          <w:szCs w:val="24"/>
        </w:rPr>
        <w:t xml:space="preserve">the electronic medical record (EMR) </w:t>
      </w:r>
      <w:r w:rsidR="00320E13" w:rsidRPr="001B732E">
        <w:rPr>
          <w:sz w:val="24"/>
          <w:szCs w:val="24"/>
        </w:rPr>
        <w:t>for all</w:t>
      </w:r>
      <w:r w:rsidRPr="001B732E">
        <w:rPr>
          <w:sz w:val="24"/>
          <w:szCs w:val="24"/>
        </w:rPr>
        <w:t xml:space="preserve"> patients with </w:t>
      </w:r>
      <w:r w:rsidR="004605CB" w:rsidRPr="001B732E">
        <w:rPr>
          <w:sz w:val="24"/>
          <w:szCs w:val="24"/>
        </w:rPr>
        <w:t xml:space="preserve">evidence of chronic </w:t>
      </w:r>
      <w:r w:rsidR="006317C8" w:rsidRPr="001B732E">
        <w:rPr>
          <w:sz w:val="24"/>
          <w:szCs w:val="24"/>
        </w:rPr>
        <w:t>HCV infection, defined</w:t>
      </w:r>
      <w:r w:rsidR="000D202F" w:rsidRPr="001B732E">
        <w:rPr>
          <w:sz w:val="24"/>
          <w:szCs w:val="24"/>
        </w:rPr>
        <w:t xml:space="preserve"> </w:t>
      </w:r>
      <w:r w:rsidR="004605CB" w:rsidRPr="001B732E">
        <w:rPr>
          <w:sz w:val="24"/>
          <w:szCs w:val="24"/>
        </w:rPr>
        <w:t>by one or more of the following</w:t>
      </w:r>
      <w:r w:rsidR="000D202F" w:rsidRPr="001B732E">
        <w:rPr>
          <w:sz w:val="24"/>
          <w:szCs w:val="24"/>
        </w:rPr>
        <w:t>: 1)</w:t>
      </w:r>
      <w:r w:rsidR="006317C8" w:rsidRPr="001B732E">
        <w:rPr>
          <w:sz w:val="24"/>
          <w:szCs w:val="24"/>
        </w:rPr>
        <w:t xml:space="preserve"> positive HCV ribonucleic acid test (RNA)</w:t>
      </w:r>
      <w:r w:rsidR="004605CB" w:rsidRPr="001B732E">
        <w:rPr>
          <w:sz w:val="24"/>
          <w:szCs w:val="24"/>
        </w:rPr>
        <w:t xml:space="preserve">; </w:t>
      </w:r>
      <w:r w:rsidR="000D202F" w:rsidRPr="001B732E">
        <w:rPr>
          <w:sz w:val="24"/>
          <w:szCs w:val="24"/>
        </w:rPr>
        <w:t xml:space="preserve">2) prescription for interferon and/or DAA; 3) ICD 9/10 code for chronic </w:t>
      </w:r>
      <w:r w:rsidR="00BD52BB" w:rsidRPr="001B732E">
        <w:rPr>
          <w:sz w:val="24"/>
          <w:szCs w:val="24"/>
        </w:rPr>
        <w:t>HCV</w:t>
      </w:r>
      <w:r w:rsidR="004605CB" w:rsidRPr="001B732E">
        <w:rPr>
          <w:sz w:val="24"/>
          <w:szCs w:val="24"/>
        </w:rPr>
        <w:t xml:space="preserve"> (n=</w:t>
      </w:r>
      <w:r w:rsidR="00FC5F6D" w:rsidRPr="001B732E">
        <w:rPr>
          <w:sz w:val="24"/>
          <w:szCs w:val="24"/>
        </w:rPr>
        <w:t>2823)</w:t>
      </w:r>
      <w:r w:rsidR="000D202F" w:rsidRPr="001B732E">
        <w:rPr>
          <w:sz w:val="24"/>
          <w:szCs w:val="24"/>
        </w:rPr>
        <w:t>.</w:t>
      </w:r>
      <w:r w:rsidR="004605CB" w:rsidRPr="001B732E">
        <w:rPr>
          <w:sz w:val="24"/>
          <w:szCs w:val="24"/>
        </w:rPr>
        <w:t xml:space="preserve">  </w:t>
      </w:r>
      <w:r w:rsidR="003D373F" w:rsidRPr="001B732E">
        <w:rPr>
          <w:sz w:val="24"/>
          <w:szCs w:val="24"/>
        </w:rPr>
        <w:t>They</w:t>
      </w:r>
      <w:r w:rsidR="00FC5F6D" w:rsidRPr="001B732E">
        <w:rPr>
          <w:sz w:val="24"/>
          <w:szCs w:val="24"/>
        </w:rPr>
        <w:t xml:space="preserve"> extracted all relevant demographic, clinical and visit history data available in the EMR for each patient over a 10</w:t>
      </w:r>
      <w:r w:rsidR="00BD52BB" w:rsidRPr="001B732E">
        <w:rPr>
          <w:sz w:val="24"/>
          <w:szCs w:val="24"/>
        </w:rPr>
        <w:t>-</w:t>
      </w:r>
      <w:r w:rsidR="00FC5F6D" w:rsidRPr="001B732E">
        <w:rPr>
          <w:sz w:val="24"/>
          <w:szCs w:val="24"/>
        </w:rPr>
        <w:t>year period from 2009-2019</w:t>
      </w:r>
      <w:r w:rsidR="003D373F" w:rsidRPr="001B732E">
        <w:rPr>
          <w:sz w:val="24"/>
          <w:szCs w:val="24"/>
        </w:rPr>
        <w:t>, and completely de-identified it prior to beginning this analysis</w:t>
      </w:r>
      <w:r w:rsidR="00320E13" w:rsidRPr="001B732E">
        <w:rPr>
          <w:sz w:val="24"/>
          <w:szCs w:val="24"/>
        </w:rPr>
        <w:t xml:space="preserve">. </w:t>
      </w:r>
      <w:r w:rsidR="000D202F" w:rsidRPr="001B732E">
        <w:rPr>
          <w:sz w:val="24"/>
          <w:szCs w:val="24"/>
        </w:rPr>
        <w:t xml:space="preserve"> </w:t>
      </w:r>
      <w:bookmarkEnd w:id="2"/>
      <w:r w:rsidR="003D373F" w:rsidRPr="001B732E">
        <w:rPr>
          <w:sz w:val="24"/>
          <w:szCs w:val="24"/>
        </w:rPr>
        <w:t>For this analysis, w</w:t>
      </w:r>
      <w:r w:rsidR="00081024" w:rsidRPr="001B732E">
        <w:rPr>
          <w:sz w:val="24"/>
          <w:szCs w:val="24"/>
        </w:rPr>
        <w:t>e</w:t>
      </w:r>
      <w:r w:rsidR="00FC5F6D" w:rsidRPr="001B732E">
        <w:rPr>
          <w:sz w:val="24"/>
          <w:szCs w:val="24"/>
        </w:rPr>
        <w:t xml:space="preserve"> </w:t>
      </w:r>
      <w:r w:rsidR="00081024" w:rsidRPr="001B732E">
        <w:rPr>
          <w:sz w:val="24"/>
          <w:szCs w:val="24"/>
        </w:rPr>
        <w:t>restricted our dataset to</w:t>
      </w:r>
      <w:r w:rsidR="00AE77CB" w:rsidRPr="001B732E">
        <w:rPr>
          <w:sz w:val="24"/>
          <w:szCs w:val="24"/>
        </w:rPr>
        <w:t xml:space="preserve"> </w:t>
      </w:r>
      <w:r w:rsidR="00BD52BB" w:rsidRPr="001B732E">
        <w:rPr>
          <w:sz w:val="24"/>
          <w:szCs w:val="24"/>
        </w:rPr>
        <w:t xml:space="preserve">adult </w:t>
      </w:r>
      <w:r w:rsidR="00FC5F6D" w:rsidRPr="001B732E">
        <w:rPr>
          <w:sz w:val="24"/>
          <w:szCs w:val="24"/>
        </w:rPr>
        <w:t xml:space="preserve">patients who were seen </w:t>
      </w:r>
      <w:r w:rsidR="00BD52BB" w:rsidRPr="001B732E">
        <w:rPr>
          <w:sz w:val="24"/>
          <w:szCs w:val="24"/>
        </w:rPr>
        <w:t xml:space="preserve">within this health system for </w:t>
      </w:r>
      <w:r w:rsidR="00FC5F6D" w:rsidRPr="001B732E">
        <w:rPr>
          <w:sz w:val="24"/>
          <w:szCs w:val="24"/>
        </w:rPr>
        <w:t>at least one</w:t>
      </w:r>
      <w:r w:rsidR="00081024" w:rsidRPr="001B732E">
        <w:rPr>
          <w:sz w:val="24"/>
          <w:szCs w:val="24"/>
        </w:rPr>
        <w:t xml:space="preserve"> primary care clinic or hepatology clinic</w:t>
      </w:r>
      <w:r w:rsidR="00FC5F6D" w:rsidRPr="001B732E">
        <w:rPr>
          <w:sz w:val="24"/>
          <w:szCs w:val="24"/>
        </w:rPr>
        <w:t xml:space="preserve"> visit</w:t>
      </w:r>
      <w:r w:rsidR="00081024" w:rsidRPr="001B732E">
        <w:rPr>
          <w:sz w:val="24"/>
          <w:szCs w:val="24"/>
        </w:rPr>
        <w:t xml:space="preserve"> </w:t>
      </w:r>
      <w:r w:rsidR="00FC5F6D" w:rsidRPr="001B732E">
        <w:rPr>
          <w:sz w:val="24"/>
          <w:szCs w:val="24"/>
        </w:rPr>
        <w:t>between</w:t>
      </w:r>
      <w:r w:rsidR="00081024" w:rsidRPr="001B732E">
        <w:rPr>
          <w:sz w:val="24"/>
          <w:szCs w:val="24"/>
        </w:rPr>
        <w:t xml:space="preserve"> 2015 and 2019 (N=1905</w:t>
      </w:r>
      <w:r w:rsidR="00373975" w:rsidRPr="001B732E">
        <w:rPr>
          <w:sz w:val="24"/>
          <w:szCs w:val="24"/>
        </w:rPr>
        <w:t>)</w:t>
      </w:r>
      <w:r w:rsidR="003D373F" w:rsidRPr="001B732E">
        <w:rPr>
          <w:sz w:val="24"/>
          <w:szCs w:val="24"/>
        </w:rPr>
        <w:t xml:space="preserve">. </w:t>
      </w:r>
      <w:r w:rsidR="00FC5F6D" w:rsidRPr="001B732E">
        <w:rPr>
          <w:sz w:val="24"/>
          <w:szCs w:val="24"/>
        </w:rPr>
        <w:t>We determined the presence of c</w:t>
      </w:r>
      <w:r w:rsidR="00081024" w:rsidRPr="001B732E">
        <w:rPr>
          <w:sz w:val="24"/>
          <w:szCs w:val="24"/>
        </w:rPr>
        <w:t>irrhosis using FIB-4 score</w:t>
      </w:r>
      <w:r w:rsidR="00D84C23" w:rsidRPr="001B732E">
        <w:rPr>
          <w:sz w:val="24"/>
          <w:szCs w:val="24"/>
        </w:rPr>
        <w:t>, a widely accepted proxy for the presence of cirrhosis on liver biopsy</w:t>
      </w:r>
      <w:r w:rsidR="00BD52BB" w:rsidRPr="001B732E">
        <w:rPr>
          <w:sz w:val="24"/>
          <w:szCs w:val="24"/>
        </w:rPr>
        <w:t>.</w:t>
      </w:r>
      <w:r w:rsidR="00081024" w:rsidRPr="001B732E">
        <w:rPr>
          <w:sz w:val="24"/>
          <w:szCs w:val="24"/>
        </w:rPr>
        <w:fldChar w:fldCharType="begin">
          <w:fldData xml:space="preserve">PEVuZE5vdGU+PENpdGU+PEF1dGhvcj5TdGVybGluZzwvQXV0aG9yPjxZZWFyPjIwMDY8L1llYXI+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</w:fldData>
        </w:fldChar>
      </w:r>
      <w:r w:rsidR="00A0344F" w:rsidRPr="001B732E">
        <w:rPr>
          <w:sz w:val="24"/>
          <w:szCs w:val="24"/>
        </w:rPr>
        <w:instrText xml:space="preserve"> ADDIN EN.CITE </w:instrText>
      </w:r>
      <w:r w:rsidR="00A0344F" w:rsidRPr="001B732E">
        <w:rPr>
          <w:sz w:val="24"/>
          <w:szCs w:val="24"/>
        </w:rPr>
        <w:fldChar w:fldCharType="begin">
          <w:fldData xml:space="preserve">PEVuZE5vdGU+PENpdGU+PEF1dGhvcj5TdGVybGluZzwvQXV0aG9yPjxZZWFyPjIwMDY8L1llYXI+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</w:fldData>
        </w:fldChar>
      </w:r>
      <w:r w:rsidR="00A0344F" w:rsidRPr="001B732E">
        <w:rPr>
          <w:sz w:val="24"/>
          <w:szCs w:val="24"/>
        </w:rPr>
        <w:instrText xml:space="preserve"> ADDIN EN.CITE.DATA </w:instrText>
      </w:r>
      <w:r w:rsidR="00A0344F" w:rsidRPr="001B732E">
        <w:rPr>
          <w:sz w:val="24"/>
          <w:szCs w:val="24"/>
        </w:rPr>
      </w:r>
      <w:r w:rsidR="00A0344F" w:rsidRPr="001B732E">
        <w:rPr>
          <w:sz w:val="24"/>
          <w:szCs w:val="24"/>
        </w:rPr>
        <w:fldChar w:fldCharType="end"/>
      </w:r>
      <w:r w:rsidR="00081024" w:rsidRPr="001B732E">
        <w:rPr>
          <w:sz w:val="24"/>
          <w:szCs w:val="24"/>
        </w:rPr>
      </w:r>
      <w:r w:rsidR="00081024" w:rsidRPr="001B732E">
        <w:rPr>
          <w:sz w:val="24"/>
          <w:szCs w:val="24"/>
        </w:rPr>
        <w:fldChar w:fldCharType="separate"/>
      </w:r>
      <w:r w:rsidR="00A0344F" w:rsidRPr="001B732E">
        <w:rPr>
          <w:noProof/>
          <w:sz w:val="24"/>
          <w:szCs w:val="24"/>
        </w:rPr>
        <w:t>(9)</w:t>
      </w:r>
      <w:r w:rsidR="00081024" w:rsidRPr="001B732E">
        <w:rPr>
          <w:sz w:val="24"/>
          <w:szCs w:val="24"/>
        </w:rPr>
        <w:fldChar w:fldCharType="end"/>
      </w:r>
      <w:r w:rsidR="00081024" w:rsidRPr="001B732E">
        <w:rPr>
          <w:sz w:val="24"/>
          <w:szCs w:val="24"/>
        </w:rPr>
        <w:t xml:space="preserve"> </w:t>
      </w:r>
      <w:r w:rsidR="00D84C23" w:rsidRPr="001B732E">
        <w:rPr>
          <w:sz w:val="24"/>
          <w:szCs w:val="24"/>
        </w:rPr>
        <w:t>Using the</w:t>
      </w:r>
      <w:r w:rsidR="00605286" w:rsidRPr="001B732E">
        <w:rPr>
          <w:sz w:val="24"/>
          <w:szCs w:val="24"/>
        </w:rPr>
        <w:t xml:space="preserve"> </w:t>
      </w:r>
      <w:r w:rsidR="00081024" w:rsidRPr="001B732E">
        <w:rPr>
          <w:sz w:val="24"/>
          <w:szCs w:val="24"/>
        </w:rPr>
        <w:t xml:space="preserve"> standard formula with inputs of age, platelet count, aspartate transaminase (AST) and alanine aminotransferase (ALT) levels</w:t>
      </w:r>
      <w:r w:rsidR="00D84C23" w:rsidRPr="001B732E">
        <w:rPr>
          <w:sz w:val="24"/>
          <w:szCs w:val="24"/>
        </w:rPr>
        <w:t xml:space="preserve">, we computed the </w:t>
      </w:r>
      <w:r w:rsidR="00BD52BB" w:rsidRPr="001B732E">
        <w:rPr>
          <w:sz w:val="24"/>
          <w:szCs w:val="24"/>
        </w:rPr>
        <w:t xml:space="preserve">annual </w:t>
      </w:r>
      <w:r w:rsidR="00D84C23" w:rsidRPr="001B732E">
        <w:rPr>
          <w:sz w:val="24"/>
          <w:szCs w:val="24"/>
        </w:rPr>
        <w:t xml:space="preserve">FIB-4 score for each patient, </w:t>
      </w:r>
      <w:r w:rsidR="00BD52BB" w:rsidRPr="001B732E">
        <w:rPr>
          <w:sz w:val="24"/>
          <w:szCs w:val="24"/>
        </w:rPr>
        <w:t xml:space="preserve">for each year </w:t>
      </w:r>
      <w:r w:rsidR="00D84C23" w:rsidRPr="001B732E">
        <w:rPr>
          <w:sz w:val="24"/>
          <w:szCs w:val="24"/>
        </w:rPr>
        <w:t xml:space="preserve">between 2011-2015. </w:t>
      </w:r>
      <w:r w:rsidR="00373975" w:rsidRPr="001B732E">
        <w:rPr>
          <w:sz w:val="24"/>
          <w:szCs w:val="24"/>
        </w:rPr>
        <w:t xml:space="preserve">FIB-4 scores of &lt;1.45 are considered to be strongly suggestive of no liver fibrosis, and scores &gt;3.25 are indicative of advanced fibrosis </w:t>
      </w:r>
      <w:r w:rsidR="00373975" w:rsidRPr="001B732E">
        <w:rPr>
          <w:sz w:val="24"/>
          <w:szCs w:val="24"/>
        </w:rPr>
        <w:lastRenderedPageBreak/>
        <w:t>and/or cirrhosis.</w:t>
      </w:r>
      <w:r w:rsidR="00373975" w:rsidRPr="001B732E">
        <w:rPr>
          <w:sz w:val="24"/>
          <w:szCs w:val="24"/>
        </w:rPr>
        <w:fldChar w:fldCharType="begin"/>
      </w:r>
      <w:r w:rsidR="00A0344F" w:rsidRPr="001B732E">
        <w:rPr>
          <w:sz w:val="24"/>
          <w:szCs w:val="24"/>
        </w:rPr>
        <w:instrText xml:space="preserve"> ADDIN EN.CITE &lt;EndNote&gt;&lt;Cite&gt;&lt;Author&gt;Khan&lt;/Author&gt;&lt;Year&gt;2017&lt;/Year&gt;&lt;RecNum&gt;6388&lt;/RecNum&gt;&lt;DisplayText&gt;(10)&lt;/DisplayText&gt;&lt;record&gt;&lt;rec-number&gt;6388&lt;/rec-number&gt;&lt;foreign-keys&gt;&lt;key app="EN" db-id="5xf55efwwtwtrke50ztvda9pf099stsdewrx" timestamp="1586124695" guid="c2eba238-b2c3-4a5a-b4f0-e86b3f1fcb63"&gt;6388&lt;/key&gt;&lt;/foreign-keys&gt;&lt;ref-type name="Journal Article"&gt;17&lt;/ref-type&gt;&lt;contributors&gt;&lt;authors&gt;&lt;author&gt;Khan, M. Q.&lt;/author&gt;&lt;author&gt;Anand, V.&lt;/author&gt;&lt;author&gt;Hessefort, N.&lt;/author&gt;&lt;author&gt;Hassan, A.&lt;/author&gt;&lt;author&gt;Ahsan, A.&lt;/author&gt;&lt;author&gt;Sonnenberg, A.&lt;/author&gt;&lt;author&gt;Fimmel, C. J.&lt;/author&gt;&lt;/authors&gt;&lt;/contributors&gt;&lt;auth-address&gt;North Shore University Health System, Evanston, IL, USA.&amp;#xD;Portland VA Medical Center and the Oregon Health &amp;amp; Science University, Portland, OR, USA.&lt;/auth-address&gt;&lt;titles&gt;&lt;title&gt;Utility of Electronic Medical record-based Fibrosis Scores in Predicting Advanced Cirrhosis in Patients with Hepatitic C Virus Infection&lt;/title&gt;&lt;secondary-title&gt;J Transl Int Med&lt;/secondary-title&gt;&lt;/titles&gt;&lt;periodical&gt;&lt;full-title&gt;J Transl Int Med&lt;/full-title&gt;&lt;/periodical&gt;&lt;pages&gt;43-48&lt;/pages&gt;&lt;volume&gt;5&lt;/volume&gt;&lt;number&gt;1&lt;/number&gt;&lt;edition&gt;2017/07/07&lt;/edition&gt;&lt;keywords&gt;&lt;keyword&gt;electronic medical record&lt;/keyword&gt;&lt;keyword&gt;fibrosis scores&lt;/keyword&gt;&lt;keyword&gt;hepatitis C virus infection&lt;/keyword&gt;&lt;keyword&gt;liver cirrhosis&lt;/keyword&gt;&lt;keyword&gt;liver imaging&lt;/keyword&gt;&lt;/keywords&gt;&lt;dates&gt;&lt;year&gt;2017&lt;/year&gt;&lt;pub-dates&gt;&lt;date&gt;Mar&lt;/date&gt;&lt;/pub-dates&gt;&lt;/dates&gt;&lt;isbn&gt;2450-131X (Print)&amp;#xD;2224-4018&lt;/isbn&gt;&lt;accession-num&gt;28680838&lt;/accession-num&gt;&lt;urls&gt;&lt;/urls&gt;&lt;custom2&gt;PMC5490961&lt;/custom2&gt;&lt;electronic-resource-num&gt;10.1515/jtim-2017-0011&lt;/electronic-resource-num&gt;&lt;remote-database-provider&gt;NLM&lt;/remote-database-provider&gt;&lt;language&gt;eng&lt;/language&gt;&lt;/record&gt;&lt;/Cite&gt;&lt;/EndNote&gt;</w:instrText>
      </w:r>
      <w:r w:rsidR="00373975" w:rsidRPr="001B732E">
        <w:rPr>
          <w:sz w:val="24"/>
          <w:szCs w:val="24"/>
        </w:rPr>
        <w:fldChar w:fldCharType="separate"/>
      </w:r>
      <w:r w:rsidR="00A0344F" w:rsidRPr="001B732E">
        <w:rPr>
          <w:noProof/>
          <w:sz w:val="24"/>
          <w:szCs w:val="24"/>
        </w:rPr>
        <w:t>(10)</w:t>
      </w:r>
      <w:r w:rsidR="00373975" w:rsidRPr="001B732E">
        <w:rPr>
          <w:sz w:val="24"/>
          <w:szCs w:val="24"/>
        </w:rPr>
        <w:fldChar w:fldCharType="end"/>
      </w:r>
      <w:r w:rsidR="00373975" w:rsidRPr="001B732E">
        <w:rPr>
          <w:sz w:val="24"/>
          <w:szCs w:val="24"/>
        </w:rPr>
        <w:t xml:space="preserve"> </w:t>
      </w:r>
      <w:r w:rsidR="001A2C88" w:rsidRPr="001B732E">
        <w:rPr>
          <w:sz w:val="24"/>
          <w:szCs w:val="24"/>
        </w:rPr>
        <w:t xml:space="preserve"> To limit our study dataset to those HCV patients without cirrhosis</w:t>
      </w:r>
      <w:ins w:id="3" w:author="Shelley Facente" w:date="2021-09-22T17:03:00Z">
        <w:r w:rsidR="00BD3C7F">
          <w:rPr>
            <w:sz w:val="24"/>
            <w:szCs w:val="24"/>
          </w:rPr>
          <w:t xml:space="preserve"> at baseline</w:t>
        </w:r>
      </w:ins>
      <w:r w:rsidR="001A2C88" w:rsidRPr="001B732E">
        <w:rPr>
          <w:sz w:val="24"/>
          <w:szCs w:val="24"/>
        </w:rPr>
        <w:t xml:space="preserve">, </w:t>
      </w:r>
      <w:r w:rsidR="00D84C23" w:rsidRPr="001B732E">
        <w:rPr>
          <w:sz w:val="24"/>
          <w:szCs w:val="24"/>
        </w:rPr>
        <w:t>we excluded all patients who had a</w:t>
      </w:r>
      <w:del w:id="4" w:author="Shelley Facente" w:date="2021-09-22T17:03:00Z">
        <w:r w:rsidR="00D84C23" w:rsidRPr="001B732E" w:rsidDel="00BD3C7F">
          <w:rPr>
            <w:sz w:val="24"/>
            <w:szCs w:val="24"/>
          </w:rPr>
          <w:delText>ny</w:delText>
        </w:r>
      </w:del>
      <w:r w:rsidR="00D84C23" w:rsidRPr="001B732E">
        <w:rPr>
          <w:sz w:val="24"/>
          <w:szCs w:val="24"/>
        </w:rPr>
        <w:t xml:space="preserve"> FIB-4 </w:t>
      </w:r>
      <w:r w:rsidR="001A2C88" w:rsidRPr="001B732E">
        <w:rPr>
          <w:sz w:val="24"/>
          <w:szCs w:val="24"/>
        </w:rPr>
        <w:t xml:space="preserve">score </w:t>
      </w:r>
      <w:r w:rsidR="00D84C23" w:rsidRPr="001B732E">
        <w:rPr>
          <w:sz w:val="24"/>
          <w:szCs w:val="24"/>
        </w:rPr>
        <w:t xml:space="preserve">&gt;3.25 </w:t>
      </w:r>
      <w:del w:id="5" w:author="Shelley Facente" w:date="2021-09-22T17:03:00Z">
        <w:r w:rsidR="00D84C23" w:rsidRPr="001B732E" w:rsidDel="00BD3C7F">
          <w:rPr>
            <w:sz w:val="24"/>
            <w:szCs w:val="24"/>
          </w:rPr>
          <w:delText>during the 5</w:delText>
        </w:r>
        <w:r w:rsidR="001A2C88" w:rsidRPr="001B732E" w:rsidDel="00BD3C7F">
          <w:rPr>
            <w:sz w:val="24"/>
            <w:szCs w:val="24"/>
          </w:rPr>
          <w:delText>-</w:delText>
        </w:r>
        <w:r w:rsidR="00D84C23" w:rsidRPr="001B732E" w:rsidDel="00BD3C7F">
          <w:rPr>
            <w:sz w:val="24"/>
            <w:szCs w:val="24"/>
          </w:rPr>
          <w:delText>year study period</w:delText>
        </w:r>
      </w:del>
      <w:ins w:id="6" w:author="Shelley Facente" w:date="2021-09-22T17:03:00Z">
        <w:r w:rsidR="00BD3C7F">
          <w:rPr>
            <w:sz w:val="24"/>
            <w:szCs w:val="24"/>
          </w:rPr>
          <w:t>in the first year of the study</w:t>
        </w:r>
      </w:ins>
      <w:r w:rsidR="00D84C23" w:rsidRPr="001B732E">
        <w:rPr>
          <w:sz w:val="24"/>
          <w:szCs w:val="24"/>
        </w:rPr>
        <w:t xml:space="preserve"> </w:t>
      </w:r>
      <w:r w:rsidR="00373975" w:rsidRPr="001B732E">
        <w:rPr>
          <w:sz w:val="24"/>
          <w:szCs w:val="24"/>
        </w:rPr>
        <w:t>(</w:t>
      </w:r>
      <w:r w:rsidR="001A2C88" w:rsidRPr="001B732E">
        <w:rPr>
          <w:sz w:val="24"/>
          <w:szCs w:val="24"/>
        </w:rPr>
        <w:t xml:space="preserve">remaining </w:t>
      </w:r>
      <w:r w:rsidR="00373975" w:rsidRPr="001B732E">
        <w:rPr>
          <w:sz w:val="24"/>
          <w:szCs w:val="24"/>
        </w:rPr>
        <w:t>n = 1628).</w:t>
      </w:r>
      <w:r w:rsidR="00D84C23" w:rsidRPr="001B732E">
        <w:rPr>
          <w:sz w:val="24"/>
          <w:szCs w:val="24"/>
        </w:rPr>
        <w:t xml:space="preserve"> </w:t>
      </w:r>
      <w:r w:rsidR="00373975" w:rsidRPr="001B732E">
        <w:rPr>
          <w:sz w:val="24"/>
          <w:szCs w:val="24"/>
        </w:rPr>
        <w:t xml:space="preserve"> </w:t>
      </w:r>
      <w:r w:rsidR="001A2C88" w:rsidRPr="001B732E">
        <w:rPr>
          <w:sz w:val="24"/>
          <w:szCs w:val="24"/>
        </w:rPr>
        <w:t>For those with insufficient clinical data to calculate FIB-4 score directly in the first year of the study</w:t>
      </w:r>
      <w:r w:rsidR="00BD66B0" w:rsidRPr="001B732E">
        <w:rPr>
          <w:sz w:val="24"/>
          <w:szCs w:val="24"/>
        </w:rPr>
        <w:t>, historical data back to 2011 was used to calculate their FIB-4 score at the be</w:t>
      </w:r>
      <w:r w:rsidR="00373975" w:rsidRPr="001B732E">
        <w:rPr>
          <w:sz w:val="24"/>
          <w:szCs w:val="24"/>
        </w:rPr>
        <w:t>g</w:t>
      </w:r>
      <w:r w:rsidR="00BD66B0" w:rsidRPr="001B732E">
        <w:rPr>
          <w:sz w:val="24"/>
          <w:szCs w:val="24"/>
        </w:rPr>
        <w:t>inning of follow up (i</w:t>
      </w:r>
      <w:r w:rsidR="00373975" w:rsidRPr="001B732E">
        <w:rPr>
          <w:sz w:val="24"/>
          <w:szCs w:val="24"/>
        </w:rPr>
        <w:t>.</w:t>
      </w:r>
      <w:r w:rsidR="00BD66B0" w:rsidRPr="001B732E">
        <w:rPr>
          <w:sz w:val="24"/>
          <w:szCs w:val="24"/>
        </w:rPr>
        <w:t>e.</w:t>
      </w:r>
      <w:r w:rsidR="00373975" w:rsidRPr="001B732E">
        <w:rPr>
          <w:sz w:val="24"/>
          <w:szCs w:val="24"/>
        </w:rPr>
        <w:t>,</w:t>
      </w:r>
      <w:r w:rsidR="00BD66B0" w:rsidRPr="001B732E">
        <w:rPr>
          <w:sz w:val="24"/>
          <w:szCs w:val="24"/>
        </w:rPr>
        <w:t xml:space="preserve"> </w:t>
      </w:r>
      <w:r w:rsidR="001A2C88" w:rsidRPr="001B732E">
        <w:rPr>
          <w:sz w:val="24"/>
          <w:szCs w:val="24"/>
        </w:rPr>
        <w:t>the most recent available measurement was used as baseline FIB-4 data</w:t>
      </w:r>
      <w:r w:rsidR="00BD66B0" w:rsidRPr="001B732E">
        <w:rPr>
          <w:sz w:val="24"/>
          <w:szCs w:val="24"/>
        </w:rPr>
        <w:t xml:space="preserve">). For those </w:t>
      </w:r>
      <w:r w:rsidR="001A2C88" w:rsidRPr="001B732E">
        <w:rPr>
          <w:sz w:val="24"/>
          <w:szCs w:val="24"/>
        </w:rPr>
        <w:t>without historical data</w:t>
      </w:r>
      <w:r w:rsidR="00BD66B0" w:rsidRPr="001B732E">
        <w:rPr>
          <w:sz w:val="24"/>
          <w:szCs w:val="24"/>
        </w:rPr>
        <w:t>, the FIB-4 score in 2014 was imputed using multiple imputation (m=5).</w:t>
      </w:r>
    </w:p>
    <w:p w14:paraId="5997CA51" w14:textId="20A3F2A3" w:rsidR="00B86A94" w:rsidRPr="001B732E" w:rsidRDefault="00B86A94" w:rsidP="004B63F5">
      <w:pPr>
        <w:spacing w:line="480" w:lineRule="auto"/>
        <w:ind w:firstLine="720"/>
        <w:rPr>
          <w:sz w:val="24"/>
          <w:szCs w:val="24"/>
        </w:rPr>
      </w:pPr>
      <w:r w:rsidRPr="001B732E">
        <w:rPr>
          <w:sz w:val="24"/>
          <w:szCs w:val="24"/>
        </w:rPr>
        <w:t xml:space="preserve">As this was a statistical analysis involving no human subjects and a fully de-identified dataset, </w:t>
      </w:r>
      <w:r>
        <w:rPr>
          <w:sz w:val="24"/>
          <w:szCs w:val="24"/>
        </w:rPr>
        <w:t>this study was considered exempt from IRB approval.</w:t>
      </w:r>
    </w:p>
    <w:p w14:paraId="0E671C90" w14:textId="50881CDA" w:rsidR="006B1BAE" w:rsidRPr="001B732E" w:rsidDel="00462D09" w:rsidRDefault="006B1BAE" w:rsidP="006B1BAE">
      <w:pPr>
        <w:spacing w:after="0" w:line="480" w:lineRule="auto"/>
        <w:rPr>
          <w:del w:id="7" w:author="Shelley Facente" w:date="2021-09-22T17:10:00Z"/>
          <w:b/>
          <w:bCs/>
          <w:i/>
          <w:iCs/>
          <w:sz w:val="24"/>
          <w:szCs w:val="24"/>
        </w:rPr>
      </w:pPr>
      <w:del w:id="8" w:author="Shelley Facente" w:date="2021-09-22T17:10:00Z">
        <w:r w:rsidRPr="001B732E" w:rsidDel="00462D09">
          <w:rPr>
            <w:b/>
            <w:bCs/>
            <w:i/>
            <w:iCs/>
            <w:sz w:val="24"/>
            <w:szCs w:val="24"/>
          </w:rPr>
          <w:delText>Causal Inference</w:delText>
        </w:r>
      </w:del>
    </w:p>
    <w:p w14:paraId="680BEECA" w14:textId="48A85033" w:rsidR="006B1BAE" w:rsidRPr="001B732E" w:rsidDel="00462D09" w:rsidRDefault="006B1BAE" w:rsidP="006B1BAE">
      <w:pPr>
        <w:spacing w:after="0" w:line="480" w:lineRule="auto"/>
        <w:rPr>
          <w:del w:id="9" w:author="Shelley Facente" w:date="2021-09-22T17:10:00Z"/>
          <w:sz w:val="24"/>
          <w:szCs w:val="24"/>
        </w:rPr>
      </w:pPr>
      <w:del w:id="10" w:author="Shelley Facente" w:date="2021-09-22T17:10:00Z">
        <w:r w:rsidRPr="001B732E" w:rsidDel="00462D09">
          <w:rPr>
            <w:sz w:val="24"/>
            <w:szCs w:val="24"/>
          </w:rPr>
          <w:tab/>
          <w:delText xml:space="preserve">Causal inference is a statistical method designed not </w:delText>
        </w:r>
        <w:r w:rsidR="005C568C" w:rsidRPr="001B732E" w:rsidDel="00462D09">
          <w:rPr>
            <w:sz w:val="24"/>
            <w:szCs w:val="24"/>
          </w:rPr>
          <w:delText xml:space="preserve">merely to assess the strength of associations between an exposure and an outcome, but to use a formal framework based on a structural, counterfactual model that allows for estimation of a </w:delText>
        </w:r>
        <w:r w:rsidR="00317196" w:rsidRPr="001B732E" w:rsidDel="00462D09">
          <w:rPr>
            <w:sz w:val="24"/>
            <w:szCs w:val="24"/>
          </w:rPr>
          <w:delText>causal relationship.</w:delText>
        </w:r>
        <w:r w:rsidR="005C568C" w:rsidRPr="001B732E" w:rsidDel="00462D09">
          <w:rPr>
            <w:sz w:val="24"/>
            <w:szCs w:val="24"/>
          </w:rPr>
          <w:delText xml:space="preserve"> Causal inference employs a systematic approach that translates a scientific question into a counterfactual quantity (known as the target causal parameter), assesses the observed data and explicitly identifies the assumptions required to answer the </w:delText>
        </w:r>
        <w:r w:rsidR="00317196" w:rsidRPr="001B732E" w:rsidDel="00462D09">
          <w:rPr>
            <w:sz w:val="24"/>
            <w:szCs w:val="24"/>
          </w:rPr>
          <w:delText xml:space="preserve">causal </w:delText>
        </w:r>
        <w:r w:rsidR="005C568C" w:rsidRPr="001B732E" w:rsidDel="00462D09">
          <w:rPr>
            <w:sz w:val="24"/>
            <w:szCs w:val="24"/>
          </w:rPr>
          <w:delText>question using the chosen statistical model, and applies one or more estimators to generate an estimate of an effect that can be causally interpreted.</w:delText>
        </w:r>
        <w:r w:rsidR="005C568C" w:rsidRPr="001B732E" w:rsidDel="00462D09">
          <w:rPr>
            <w:sz w:val="24"/>
            <w:szCs w:val="24"/>
          </w:rPr>
          <w:fldChar w:fldCharType="begin"/>
        </w:r>
        <w:r w:rsidR="00A0344F" w:rsidRPr="001B732E" w:rsidDel="00462D09">
          <w:rPr>
            <w:sz w:val="24"/>
            <w:szCs w:val="24"/>
          </w:rPr>
          <w:delInstrText xml:space="preserve"> ADDIN EN.CITE &lt;EndNote&gt;&lt;Cite&gt;&lt;Author&gt;Petersen&lt;/Author&gt;&lt;Year&gt;2014&lt;/Year&gt;&lt;RecNum&gt;5793&lt;/RecNum&gt;&lt;DisplayText&gt;(11)&lt;/DisplayText&gt;&lt;record&gt;&lt;rec-number&gt;5793&lt;/rec-number&gt;&lt;foreign-keys&gt;&lt;key app="EN" db-id="5xf55efwwtwtrke50ztvda9pf099stsdewrx" timestamp="1582839544" guid="cb41ada7-a659-4c89-a22e-207ac0551c56"&gt;5793&lt;/key&gt;&lt;/foreign-keys&gt;&lt;ref-type name="Journal Article"&gt;17&lt;/ref-type&gt;&lt;contributors&gt;&lt;authors&gt;&lt;author&gt;Petersen, M. L.&lt;/author&gt;&lt;author&gt;van der Laan, M. J.&lt;/author&gt;&lt;/authors&gt;&lt;/contributors&gt;&lt;auth-address&gt;From the Divisions of Biostatistics and Epidemiology, University of California, Berkeley, School of Public Health, Berkeley, CA.&lt;/auth-address&gt;&lt;titles&gt;&lt;title&gt;Causal models and learning from data: integrating causal modeling and statistical estimation&lt;/title&gt;&lt;secondary-title&gt;Epidemiology&lt;/secondary-title&gt;&lt;alt-title&gt;Epidemiology (Cambridge, Mass.)&lt;/alt-title&gt;&lt;/titles&gt;&lt;periodical&gt;&lt;full-title&gt;Epidemiology&lt;/full-title&gt;&lt;abbr-1&gt;Epidemiology (Cambridge, Mass.)&lt;/abbr-1&gt;&lt;/periodical&gt;&lt;alt-periodical&gt;&lt;full-title&gt;Epidemiology&lt;/full-title&gt;&lt;abbr-1&gt;Epidemiology (Cambridge, Mass.)&lt;/abbr-1&gt;&lt;/alt-periodical&gt;&lt;pages&gt;418-26&lt;/pages&gt;&lt;volume&gt;25&lt;/volume&gt;&lt;number&gt;3&lt;/number&gt;&lt;edition&gt;2014/04/10&lt;/edition&gt;&lt;keywords&gt;&lt;keyword&gt;*Causality&lt;/keyword&gt;&lt;keyword&gt;Confounding Factors (Epidemiology)&lt;/keyword&gt;&lt;keyword&gt;*Epidemiologic Methods&lt;/keyword&gt;&lt;keyword&gt;Humans&lt;/keyword&gt;&lt;keyword&gt;*Models, Statistical&lt;/keyword&gt;&lt;keyword&gt;Sensitivity and Specificity&lt;/keyword&gt;&lt;/keywords&gt;&lt;dates&gt;&lt;year&gt;2014&lt;/year&gt;&lt;pub-dates&gt;&lt;date&gt;May&lt;/date&gt;&lt;/pub-dates&gt;&lt;/dates&gt;&lt;isbn&gt;1044-3983&lt;/isbn&gt;&lt;accession-num&gt;24713881&lt;/accession-num&gt;&lt;urls&gt;&lt;/urls&gt;&lt;custom2&gt;PMC4077670&lt;/custom2&gt;&lt;custom6&gt;NIHMS557526&lt;/custom6&gt;&lt;electronic-resource-num&gt;10.1097/ede.0000000000000078&lt;/electronic-resource-num&gt;&lt;remote-database-provider&gt;NLM&lt;/remote-database-provider&gt;&lt;language&gt;eng&lt;/language&gt;&lt;/record&gt;&lt;/Cite&gt;&lt;/EndNote&gt;</w:delInstrText>
        </w:r>
        <w:r w:rsidR="005C568C" w:rsidRPr="001B732E" w:rsidDel="00462D09">
          <w:rPr>
            <w:sz w:val="24"/>
            <w:szCs w:val="24"/>
          </w:rPr>
          <w:fldChar w:fldCharType="separate"/>
        </w:r>
        <w:r w:rsidR="00A0344F" w:rsidRPr="001B732E" w:rsidDel="00462D09">
          <w:rPr>
            <w:noProof/>
            <w:sz w:val="24"/>
            <w:szCs w:val="24"/>
          </w:rPr>
          <w:delText>(11)</w:delText>
        </w:r>
        <w:r w:rsidR="005C568C" w:rsidRPr="001B732E" w:rsidDel="00462D09">
          <w:rPr>
            <w:sz w:val="24"/>
            <w:szCs w:val="24"/>
          </w:rPr>
          <w:fldChar w:fldCharType="end"/>
        </w:r>
      </w:del>
    </w:p>
    <w:p w14:paraId="35564D24" w14:textId="4C2BB5E8" w:rsidR="00373975" w:rsidRPr="001B732E" w:rsidRDefault="00373975" w:rsidP="002106D6">
      <w:pPr>
        <w:spacing w:before="240" w:after="0" w:line="480" w:lineRule="auto"/>
        <w:rPr>
          <w:b/>
          <w:bCs/>
          <w:i/>
          <w:iCs/>
          <w:sz w:val="24"/>
          <w:szCs w:val="24"/>
        </w:rPr>
      </w:pPr>
      <w:r w:rsidRPr="001B732E">
        <w:rPr>
          <w:b/>
          <w:bCs/>
          <w:i/>
          <w:iCs/>
          <w:sz w:val="24"/>
          <w:szCs w:val="24"/>
        </w:rPr>
        <w:t>Structural Model</w:t>
      </w:r>
    </w:p>
    <w:p w14:paraId="00E8AAB0" w14:textId="77777777" w:rsidR="008C5CDE" w:rsidRPr="001B732E" w:rsidRDefault="00373975" w:rsidP="008C5CDE">
      <w:pPr>
        <w:spacing w:after="0" w:line="480" w:lineRule="auto"/>
        <w:ind w:firstLine="720"/>
        <w:rPr>
          <w:sz w:val="24"/>
          <w:szCs w:val="24"/>
        </w:rPr>
      </w:pPr>
      <w:r w:rsidRPr="001B732E">
        <w:rPr>
          <w:sz w:val="24"/>
          <w:szCs w:val="24"/>
        </w:rPr>
        <w:t>We defined our exposure as the total number of abdominal imaging results reported within the EMR for each chronic HCV patient, annually from 2015 through 2018. We then dichotomized this variable (0 images, or 1+ images) due to computational limitations of longitudinal targeted machine learning estimation (LTMLE). We defined our outcome as diagnosis of HCC, by the final year (2019)</w:t>
      </w:r>
      <w:r w:rsidR="00AA5A50" w:rsidRPr="001B732E">
        <w:rPr>
          <w:sz w:val="24"/>
          <w:szCs w:val="24"/>
        </w:rPr>
        <w:t xml:space="preserve">; 149 people (9.2%) had developed the outcome of interest by end of 2019. </w:t>
      </w:r>
      <w:r w:rsidRPr="001B732E">
        <w:rPr>
          <w:sz w:val="24"/>
          <w:szCs w:val="24"/>
        </w:rPr>
        <w:t xml:space="preserve">We included 3 </w:t>
      </w:r>
      <w:r w:rsidR="004F7B93" w:rsidRPr="001B732E">
        <w:rPr>
          <w:sz w:val="24"/>
          <w:szCs w:val="24"/>
        </w:rPr>
        <w:t>baseline</w:t>
      </w:r>
      <w:r w:rsidRPr="001B732E">
        <w:rPr>
          <w:sz w:val="24"/>
          <w:szCs w:val="24"/>
        </w:rPr>
        <w:t xml:space="preserve"> covariates in our model: race (a categorical variable, recategorized into White, Black/African American, Latinx, and Other for ease of analysis given the bias introduced into causal analyses by practical positivity violations), sex (a dichotomous variable, with two categories (male, female), as other gender categories were not captured within the </w:t>
      </w:r>
      <w:r w:rsidR="00605286" w:rsidRPr="001B732E">
        <w:rPr>
          <w:sz w:val="24"/>
          <w:szCs w:val="24"/>
        </w:rPr>
        <w:t>database</w:t>
      </w:r>
      <w:r w:rsidRPr="001B732E">
        <w:rPr>
          <w:sz w:val="24"/>
          <w:szCs w:val="24"/>
        </w:rPr>
        <w:t>), and socioeconomic status (SES), using insurance type—Medi-Cal, or not Medi-Cal—as a marker of SES</w:t>
      </w:r>
      <w:r w:rsidR="00226605" w:rsidRPr="001B732E">
        <w:rPr>
          <w:sz w:val="24"/>
          <w:szCs w:val="24"/>
        </w:rPr>
        <w:t xml:space="preserve"> (see Table 1). </w:t>
      </w:r>
    </w:p>
    <w:p w14:paraId="3A045767" w14:textId="7D174616" w:rsidR="00C24299" w:rsidRPr="001B732E" w:rsidRDefault="00226605" w:rsidP="008C5CDE">
      <w:pPr>
        <w:spacing w:after="0" w:line="480" w:lineRule="auto"/>
        <w:ind w:firstLine="720"/>
        <w:rPr>
          <w:sz w:val="24"/>
          <w:szCs w:val="24"/>
        </w:rPr>
      </w:pPr>
      <w:r w:rsidRPr="001B732E">
        <w:rPr>
          <w:sz w:val="24"/>
          <w:szCs w:val="24"/>
        </w:rPr>
        <w:lastRenderedPageBreak/>
        <w:t xml:space="preserve">We also included </w:t>
      </w:r>
      <w:r w:rsidR="00373975" w:rsidRPr="001B732E">
        <w:rPr>
          <w:sz w:val="24"/>
          <w:szCs w:val="24"/>
        </w:rPr>
        <w:t xml:space="preserve">3 longitudinal covariates </w:t>
      </w:r>
      <w:r w:rsidRPr="001B732E">
        <w:rPr>
          <w:sz w:val="24"/>
          <w:szCs w:val="24"/>
        </w:rPr>
        <w:t xml:space="preserve">in our model, </w:t>
      </w:r>
      <w:r w:rsidR="00373975" w:rsidRPr="001B732E">
        <w:rPr>
          <w:sz w:val="24"/>
          <w:szCs w:val="24"/>
        </w:rPr>
        <w:t>assessed annually: Total number of primary care or hepatology visits recorded in the EMR, annually from 2015 – 2019; FIB-4 score; and years since FIB-4 score was last measured.</w:t>
      </w:r>
      <w:r w:rsidR="00AA5A50" w:rsidRPr="001B732E">
        <w:rPr>
          <w:sz w:val="24"/>
          <w:szCs w:val="24"/>
        </w:rPr>
        <w:t xml:space="preserve"> FIB-4 scores in this dataset ranged from 0.181 to 45.96, with an IQR of 1.0378 (1.1003-2.1381), indicating the FIB-4 score of 45 is a substantial outlier. Throughout all years of follow-up on all patients, there were 487 FIB-4 scores &gt;3.25</w:t>
      </w:r>
      <w:r w:rsidR="00605286" w:rsidRPr="001B732E">
        <w:rPr>
          <w:sz w:val="24"/>
          <w:szCs w:val="24"/>
        </w:rPr>
        <w:t xml:space="preserve"> (among </w:t>
      </w:r>
      <w:r w:rsidR="00696472" w:rsidRPr="001B732E">
        <w:rPr>
          <w:sz w:val="24"/>
          <w:szCs w:val="24"/>
        </w:rPr>
        <w:t>203</w:t>
      </w:r>
      <w:r w:rsidR="008501EA" w:rsidRPr="001B732E">
        <w:rPr>
          <w:sz w:val="24"/>
          <w:szCs w:val="24"/>
        </w:rPr>
        <w:t xml:space="preserve"> </w:t>
      </w:r>
      <w:r w:rsidR="00605286" w:rsidRPr="001B732E">
        <w:rPr>
          <w:sz w:val="24"/>
          <w:szCs w:val="24"/>
        </w:rPr>
        <w:t>unique patients)</w:t>
      </w:r>
      <w:r w:rsidR="00AA5A50" w:rsidRPr="001B732E">
        <w:rPr>
          <w:sz w:val="24"/>
          <w:szCs w:val="24"/>
        </w:rPr>
        <w:t xml:space="preserve">, indicating likely cirrhosis and increased risk of HCC at those timepoints; there were 80 instances where a patient’s FIB-4 score was calculated to be greater than 9. Given that FIB-4 scores could not be measured every year for every patient </w:t>
      </w:r>
      <w:r w:rsidR="00CD636E" w:rsidRPr="001B732E">
        <w:rPr>
          <w:sz w:val="24"/>
          <w:szCs w:val="24"/>
        </w:rPr>
        <w:t>during the years of follow-up, if</w:t>
      </w:r>
      <w:r w:rsidR="00AA5A50" w:rsidRPr="001B732E">
        <w:rPr>
          <w:sz w:val="24"/>
          <w:szCs w:val="24"/>
        </w:rPr>
        <w:t xml:space="preserve"> test results were not available for a new FIB-4 calculation, the prior year’s FIB-4 score was carried forward; </w:t>
      </w:r>
      <w:proofErr w:type="gramStart"/>
      <w:r w:rsidR="00AA5A50" w:rsidRPr="001B732E">
        <w:rPr>
          <w:sz w:val="24"/>
          <w:szCs w:val="24"/>
        </w:rPr>
        <w:t>thus</w:t>
      </w:r>
      <w:proofErr w:type="gramEnd"/>
      <w:r w:rsidR="00AA5A50" w:rsidRPr="001B732E">
        <w:rPr>
          <w:sz w:val="24"/>
          <w:szCs w:val="24"/>
        </w:rPr>
        <w:t xml:space="preserve"> the number of years since FIB-4 was measured was also included as a longitudinal covariate in our model.</w:t>
      </w:r>
    </w:p>
    <w:p w14:paraId="16A91ED8" w14:textId="3F874E9F" w:rsidR="002106D6" w:rsidRPr="001B732E" w:rsidRDefault="00C24299" w:rsidP="00C24299">
      <w:pPr>
        <w:spacing w:after="0" w:line="480" w:lineRule="auto"/>
        <w:rPr>
          <w:rFonts w:eastAsiaTheme="minorEastAsia"/>
          <w:sz w:val="24"/>
          <w:szCs w:val="24"/>
        </w:rPr>
      </w:pPr>
      <w:r w:rsidRPr="001B732E">
        <w:rPr>
          <w:sz w:val="24"/>
          <w:szCs w:val="24"/>
        </w:rPr>
        <w:tab/>
      </w:r>
      <w:r w:rsidR="002106D6" w:rsidRPr="001B732E">
        <w:rPr>
          <w:sz w:val="24"/>
          <w:szCs w:val="24"/>
        </w:rPr>
        <w:t xml:space="preserve">This is a survival analysis, with a Structural Causal Model </w:t>
      </w:r>
      <m:oMath>
        <m:r>
          <w:rPr>
            <w:rFonts w:ascii="Cambria Math" w:hAnsi="Cambria Math"/>
            <w:sz w:val="24"/>
            <w:szCs w:val="24"/>
          </w:rPr>
          <m:t>O=</m:t>
        </m:r>
        <m:r>
          <m:rPr>
            <m:lit/>
          </m:rPr>
          <w:rPr>
            <w:rFonts w:ascii="Cambria Math" w:hAnsi="Cambria Math"/>
            <w:sz w:val="24"/>
            <w:szCs w:val="24"/>
          </w:rPr>
          <m:t>{</m:t>
        </m:r>
        <m:r>
          <w:rPr>
            <w:rFonts w:ascii="Cambria Math" w:hAnsi="Cambria Math"/>
            <w:sz w:val="24"/>
            <w:szCs w:val="24"/>
          </w:rPr>
          <m:t>W,L</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m:t>
            </m:r>
          </m:e>
        </m:d>
        <m:r>
          <m:rPr>
            <m:lit/>
          </m:rPr>
          <w:rPr>
            <w:rFonts w:ascii="Cambria Math" w:hAnsi="Cambria Math"/>
            <w:sz w:val="24"/>
            <w:szCs w:val="24"/>
          </w:rPr>
          <m:t>}</m:t>
        </m:r>
        <m:r>
          <w:rPr>
            <w:rFonts w:ascii="Cambria Math" w:hAnsi="Cambria Math"/>
            <w:sz w:val="24"/>
            <w:szCs w:val="24"/>
          </w:rPr>
          <m:t xml:space="preserve"> </m:t>
        </m:r>
      </m:oMath>
      <w:r w:rsidR="002106D6" w:rsidRPr="001B732E">
        <w:rPr>
          <w:sz w:val="24"/>
          <w:szCs w:val="24"/>
        </w:rPr>
        <w:t>where:</w:t>
      </w:r>
    </w:p>
    <w:p w14:paraId="7110F073" w14:textId="0DBC8A6E" w:rsidR="002106D6" w:rsidRPr="001B732E" w:rsidRDefault="002106D6" w:rsidP="00C24299">
      <w:pPr>
        <w:numPr>
          <w:ilvl w:val="0"/>
          <w:numId w:val="4"/>
        </w:numPr>
        <w:spacing w:after="0" w:line="480" w:lineRule="auto"/>
        <w:ind w:left="1350"/>
        <w:rPr>
          <w:sz w:val="24"/>
          <w:szCs w:val="24"/>
        </w:rPr>
      </w:pPr>
      <w:r w:rsidRPr="001B732E">
        <w:rPr>
          <w:rFonts w:ascii="Cambria Math" w:hAnsi="Cambria Math"/>
          <w:i/>
          <w:iCs/>
          <w:sz w:val="24"/>
          <w:szCs w:val="24"/>
        </w:rPr>
        <w:t>W</w:t>
      </w:r>
      <w:r w:rsidRPr="001B732E">
        <w:rPr>
          <w:sz w:val="24"/>
          <w:szCs w:val="24"/>
        </w:rPr>
        <w:t xml:space="preserve"> </w:t>
      </w:r>
      <w:r w:rsidR="004F7B93" w:rsidRPr="001B732E">
        <w:rPr>
          <w:sz w:val="24"/>
          <w:szCs w:val="24"/>
        </w:rPr>
        <w:t xml:space="preserve"> </w:t>
      </w:r>
      <w:r w:rsidRPr="001B732E">
        <w:rPr>
          <w:sz w:val="24"/>
          <w:szCs w:val="24"/>
        </w:rPr>
        <w:t xml:space="preserve">is the baseline covariates (race, </w:t>
      </w:r>
      <w:proofErr w:type="gramStart"/>
      <w:r w:rsidRPr="001B732E">
        <w:rPr>
          <w:sz w:val="24"/>
          <w:szCs w:val="24"/>
        </w:rPr>
        <w:t>sex</w:t>
      </w:r>
      <w:proofErr w:type="gramEnd"/>
      <w:r w:rsidRPr="001B732E">
        <w:rPr>
          <w:sz w:val="24"/>
          <w:szCs w:val="24"/>
        </w:rPr>
        <w:t xml:space="preserve"> and SES)</w:t>
      </w:r>
    </w:p>
    <w:p w14:paraId="31E55D85" w14:textId="1517478D" w:rsidR="002106D6" w:rsidRPr="001B732E" w:rsidRDefault="002106D6" w:rsidP="00C24299">
      <w:pPr>
        <w:numPr>
          <w:ilvl w:val="0"/>
          <w:numId w:val="4"/>
        </w:numPr>
        <w:spacing w:after="0" w:line="480" w:lineRule="auto"/>
        <w:ind w:left="1350"/>
        <w:rPr>
          <w:sz w:val="24"/>
          <w:szCs w:val="24"/>
        </w:rPr>
      </w:pPr>
      <w:r w:rsidRPr="001B732E">
        <w:rPr>
          <w:rFonts w:ascii="Cambria Math" w:hAnsi="Cambria Math"/>
          <w:i/>
          <w:iCs/>
          <w:sz w:val="24"/>
          <w:szCs w:val="24"/>
        </w:rPr>
        <w:t>L(t)</w:t>
      </w:r>
      <w:r w:rsidR="004F7B93" w:rsidRPr="001B732E">
        <w:rPr>
          <w:rFonts w:ascii="Cambria Math" w:hAnsi="Cambria Math"/>
          <w:i/>
          <w:iCs/>
          <w:sz w:val="24"/>
          <w:szCs w:val="24"/>
        </w:rPr>
        <w:t xml:space="preserve"> </w:t>
      </w:r>
      <w:r w:rsidRPr="001B732E">
        <w:rPr>
          <w:sz w:val="24"/>
          <w:szCs w:val="24"/>
        </w:rPr>
        <w:t xml:space="preserve"> is the set of longitudinal covariates (number of primary care or hepatology visits, most recent FIB-4 score, years since last FIB-4) at time </w:t>
      </w:r>
      <w:r w:rsidRPr="001B732E">
        <w:rPr>
          <w:i/>
          <w:iCs/>
          <w:sz w:val="24"/>
          <w:szCs w:val="24"/>
        </w:rPr>
        <w:t>t</w:t>
      </w:r>
    </w:p>
    <w:p w14:paraId="474186F7" w14:textId="3920986E" w:rsidR="002106D6" w:rsidRPr="001B732E" w:rsidRDefault="002106D6" w:rsidP="00C24299">
      <w:pPr>
        <w:numPr>
          <w:ilvl w:val="0"/>
          <w:numId w:val="4"/>
        </w:numPr>
        <w:spacing w:after="0" w:line="480" w:lineRule="auto"/>
        <w:ind w:left="1350"/>
        <w:rPr>
          <w:sz w:val="24"/>
          <w:szCs w:val="24"/>
        </w:rPr>
      </w:pPr>
      <w:r w:rsidRPr="001B732E">
        <w:rPr>
          <w:rFonts w:ascii="Cambria Math" w:hAnsi="Cambria Math"/>
          <w:i/>
          <w:iCs/>
          <w:sz w:val="24"/>
          <w:szCs w:val="24"/>
        </w:rPr>
        <w:t>A(t)</w:t>
      </w:r>
      <w:r w:rsidRPr="001B732E">
        <w:rPr>
          <w:sz w:val="24"/>
          <w:szCs w:val="24"/>
        </w:rPr>
        <w:t xml:space="preserve"> </w:t>
      </w:r>
      <w:r w:rsidR="004F7B93" w:rsidRPr="001B732E">
        <w:rPr>
          <w:sz w:val="24"/>
          <w:szCs w:val="24"/>
        </w:rPr>
        <w:t xml:space="preserve"> </w:t>
      </w:r>
      <w:r w:rsidRPr="001B732E">
        <w:rPr>
          <w:sz w:val="24"/>
          <w:szCs w:val="24"/>
        </w:rPr>
        <w:t xml:space="preserve">is the exposure (presence of abdominal imaging) </w:t>
      </w:r>
    </w:p>
    <w:p w14:paraId="37E38ECB" w14:textId="3284943F" w:rsidR="002106D6" w:rsidRPr="001B732E" w:rsidRDefault="002106D6" w:rsidP="00C24299">
      <w:pPr>
        <w:numPr>
          <w:ilvl w:val="0"/>
          <w:numId w:val="4"/>
        </w:numPr>
        <w:spacing w:after="0" w:line="480" w:lineRule="auto"/>
        <w:ind w:left="1350"/>
        <w:rPr>
          <w:sz w:val="24"/>
          <w:szCs w:val="24"/>
        </w:rPr>
      </w:pPr>
      <w:r w:rsidRPr="001B732E">
        <w:rPr>
          <w:rFonts w:ascii="Cambria Math" w:hAnsi="Cambria Math"/>
          <w:i/>
          <w:iCs/>
          <w:sz w:val="24"/>
          <w:szCs w:val="24"/>
        </w:rPr>
        <w:t>Y(t)</w:t>
      </w:r>
      <w:r w:rsidRPr="001B732E">
        <w:rPr>
          <w:sz w:val="24"/>
          <w:szCs w:val="24"/>
        </w:rPr>
        <w:t xml:space="preserve"> </w:t>
      </w:r>
      <w:r w:rsidR="004F7B93" w:rsidRPr="001B732E">
        <w:rPr>
          <w:sz w:val="24"/>
          <w:szCs w:val="24"/>
        </w:rPr>
        <w:t xml:space="preserve"> </w:t>
      </w:r>
      <w:r w:rsidRPr="001B732E">
        <w:rPr>
          <w:sz w:val="24"/>
          <w:szCs w:val="24"/>
        </w:rPr>
        <w:t>is the outcome (an indicator of HCC diagnosis)</w:t>
      </w:r>
    </w:p>
    <w:p w14:paraId="4D539E03" w14:textId="77777777" w:rsidR="00337677" w:rsidRPr="001B732E" w:rsidRDefault="002106D6" w:rsidP="002106D6">
      <w:pPr>
        <w:spacing w:after="0" w:line="480" w:lineRule="auto"/>
        <w:rPr>
          <w:rFonts w:eastAsiaTheme="minorEastAsia"/>
          <w:sz w:val="24"/>
          <w:szCs w:val="24"/>
        </w:rPr>
      </w:pPr>
      <w:r w:rsidRPr="001B732E">
        <w:rPr>
          <w:sz w:val="24"/>
          <w:szCs w:val="24"/>
        </w:rPr>
        <w:t xml:space="preserve">and </w:t>
      </w:r>
      <m:oMath>
        <m:r>
          <w:rPr>
            <w:rFonts w:ascii="Cambria Math" w:hAnsi="Cambria Math"/>
            <w:sz w:val="24"/>
            <w:szCs w:val="24"/>
          </w:rPr>
          <m:t>U=</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t</m:t>
                    </m:r>
                  </m:e>
                </m:d>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m:t>
                    </m:r>
                  </m:e>
                </m:d>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t</m:t>
                    </m:r>
                  </m:e>
                </m:d>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sub>
            </m:sSub>
            <m:r>
              <w:rPr>
                <w:rFonts w:ascii="Cambria Math" w:hAnsi="Cambria Math"/>
                <w:sz w:val="24"/>
                <w:szCs w:val="24"/>
              </w:rPr>
              <m:t>,</m:t>
            </m:r>
          </m:e>
        </m:d>
        <m:r>
          <w:rPr>
            <w:rFonts w:ascii="Cambria Math" w:hAnsi="Cambria Math"/>
            <w:sz w:val="24"/>
            <w:szCs w:val="24"/>
          </w:rPr>
          <m:t xml:space="preserve">,t=1,2,3,4,5  ~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U</m:t>
            </m:r>
          </m:sub>
        </m:sSub>
      </m:oMath>
      <w:r w:rsidRPr="001B732E">
        <w:rPr>
          <w:rFonts w:eastAsiaTheme="minorEastAsia"/>
          <w:sz w:val="24"/>
          <w:szCs w:val="24"/>
        </w:rPr>
        <w:t>.</w:t>
      </w:r>
    </w:p>
    <w:p w14:paraId="2AAB1C7F" w14:textId="77777777" w:rsidR="008C5CDE" w:rsidRPr="001B732E" w:rsidRDefault="008C5CDE" w:rsidP="002106D6">
      <w:pPr>
        <w:spacing w:after="0" w:line="480" w:lineRule="auto"/>
        <w:rPr>
          <w:sz w:val="24"/>
          <w:szCs w:val="24"/>
        </w:rPr>
      </w:pPr>
    </w:p>
    <w:p w14:paraId="4DECA025" w14:textId="41490E01" w:rsidR="002106D6" w:rsidRPr="001B732E" w:rsidRDefault="002106D6" w:rsidP="002106D6">
      <w:pPr>
        <w:spacing w:after="0" w:line="480" w:lineRule="auto"/>
        <w:rPr>
          <w:sz w:val="24"/>
          <w:szCs w:val="24"/>
        </w:rPr>
      </w:pPr>
      <w:r w:rsidRPr="001B732E">
        <w:rPr>
          <w:sz w:val="24"/>
          <w:szCs w:val="24"/>
        </w:rPr>
        <w:t xml:space="preserve">Structural Equations, </w:t>
      </w:r>
      <m:oMath>
        <m:sSup>
          <m:sSupPr>
            <m:ctrlPr>
              <w:rPr>
                <w:rFonts w:ascii="Cambria Math" w:hAnsi="Cambria Math"/>
                <w:i/>
                <w:iCs/>
                <w:sz w:val="24"/>
                <w:szCs w:val="24"/>
              </w:rPr>
            </m:ctrlPr>
          </m:sSupPr>
          <m:e>
            <m:r>
              <m:rPr>
                <m:scr m:val="script"/>
              </m:rPr>
              <w:rPr>
                <w:rFonts w:ascii="Cambria Math" w:hAnsi="Cambria Math"/>
                <w:sz w:val="24"/>
                <w:szCs w:val="24"/>
              </w:rPr>
              <m:t>M</m:t>
            </m:r>
          </m:e>
          <m:sup>
            <m:r>
              <m:rPr>
                <m:scr m:val="script"/>
              </m:rPr>
              <w:rPr>
                <w:rFonts w:ascii="Cambria Math" w:hAnsi="Cambria Math"/>
                <w:sz w:val="24"/>
                <w:szCs w:val="24"/>
              </w:rPr>
              <m:t>F</m:t>
            </m:r>
          </m:sup>
        </m:sSup>
      </m:oMath>
      <w:r w:rsidRPr="001B732E">
        <w:rPr>
          <w:rFonts w:eastAsiaTheme="minorEastAsia"/>
          <w:iCs/>
          <w:sz w:val="24"/>
          <w:szCs w:val="24"/>
        </w:rPr>
        <w:t xml:space="preserve">, </w:t>
      </w:r>
      <w:proofErr w:type="spellStart"/>
      <w:r w:rsidRPr="001B732E">
        <w:rPr>
          <w:sz w:val="24"/>
          <w:szCs w:val="24"/>
        </w:rPr>
        <w:t xml:space="preserve">for </w:t>
      </w:r>
      <w:r w:rsidRPr="001B732E">
        <w:rPr>
          <w:i/>
          <w:iCs/>
          <w:sz w:val="24"/>
          <w:szCs w:val="24"/>
        </w:rPr>
        <w:t>t</w:t>
      </w:r>
      <w:proofErr w:type="spellEnd"/>
      <w:r w:rsidRPr="001B732E">
        <w:rPr>
          <w:i/>
          <w:iCs/>
          <w:sz w:val="24"/>
          <w:szCs w:val="24"/>
        </w:rPr>
        <w:t xml:space="preserve"> </w:t>
      </w:r>
      <w:r w:rsidRPr="001B732E">
        <w:rPr>
          <w:sz w:val="24"/>
          <w:szCs w:val="24"/>
        </w:rPr>
        <w:t>from 1 to 5, were:</w:t>
      </w:r>
    </w:p>
    <w:p w14:paraId="34931FEB" w14:textId="2DBE1598" w:rsidR="002106D6" w:rsidRPr="001B732E" w:rsidRDefault="002106D6" w:rsidP="00C24299">
      <w:pPr>
        <w:tabs>
          <w:tab w:val="right" w:pos="8460"/>
        </w:tabs>
        <w:spacing w:after="0" w:line="480" w:lineRule="auto"/>
        <w:ind w:left="630"/>
        <w:rPr>
          <w:rFonts w:eastAsiaTheme="minorEastAsia"/>
          <w:sz w:val="24"/>
          <w:szCs w:val="24"/>
        </w:rPr>
      </w:pPr>
      <m:oMath>
        <m:r>
          <w:rPr>
            <w:rFonts w:ascii="Cambria Math" w:eastAsiaTheme="minorEastAsia" w:hAnsi="Cambria Math"/>
            <w:sz w:val="24"/>
            <w:szCs w:val="24"/>
          </w:rPr>
          <m:t xml:space="preserve">    W=</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W</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W</m:t>
                </m:r>
              </m:sub>
            </m:sSub>
          </m:e>
        </m:d>
      </m:oMath>
      <w:r w:rsidR="00C24299" w:rsidRPr="001B732E">
        <w:rPr>
          <w:rFonts w:eastAsiaTheme="minorEastAsia"/>
          <w:sz w:val="24"/>
          <w:szCs w:val="24"/>
        </w:rPr>
        <w:tab/>
        <w:t>(1)</w:t>
      </w:r>
    </w:p>
    <w:p w14:paraId="0B3C5A22" w14:textId="26C09A35" w:rsidR="002106D6" w:rsidRPr="001B732E" w:rsidRDefault="002106D6" w:rsidP="00C24299">
      <w:pPr>
        <w:tabs>
          <w:tab w:val="right" w:pos="8460"/>
        </w:tabs>
        <w:spacing w:after="0" w:line="480" w:lineRule="auto"/>
        <w:ind w:left="630"/>
        <w:rPr>
          <w:rFonts w:eastAsiaTheme="minorEastAsia"/>
          <w:sz w:val="24"/>
          <w:szCs w:val="24"/>
        </w:rPr>
      </w:pPr>
      <m:oMath>
        <m:r>
          <w:rPr>
            <w:rFonts w:ascii="Cambria Math" w:eastAsiaTheme="minorEastAsia" w:hAnsi="Cambria Math"/>
            <w:sz w:val="24"/>
            <w:szCs w:val="24"/>
          </w:rPr>
          <w:lastRenderedPageBreak/>
          <m:t>L</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1</m:t>
                </m:r>
              </m:e>
            </m:d>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1</m:t>
                    </m:r>
                  </m:e>
                </m:d>
              </m:sub>
            </m:sSub>
          </m:e>
        </m:d>
      </m:oMath>
      <w:r w:rsidR="00C24299" w:rsidRPr="001B732E">
        <w:rPr>
          <w:rFonts w:eastAsiaTheme="minorEastAsia"/>
          <w:sz w:val="24"/>
          <w:szCs w:val="24"/>
        </w:rPr>
        <w:tab/>
        <w:t>(2)</w:t>
      </w:r>
    </w:p>
    <w:p w14:paraId="255A8313" w14:textId="264D1341" w:rsidR="002106D6" w:rsidRPr="001B732E" w:rsidRDefault="002106D6" w:rsidP="00C24299">
      <w:pPr>
        <w:tabs>
          <w:tab w:val="right" w:pos="8460"/>
        </w:tabs>
        <w:spacing w:after="0" w:line="480" w:lineRule="auto"/>
        <w:ind w:left="630"/>
        <w:rPr>
          <w:rFonts w:eastAsiaTheme="minorEastAsia"/>
          <w:sz w:val="24"/>
          <w:szCs w:val="24"/>
        </w:rPr>
      </w:pPr>
      <m:oMath>
        <m:r>
          <w:rPr>
            <w:rFonts w:ascii="Cambria Math" w:eastAsiaTheme="minorEastAsia" w:hAnsi="Cambria Math"/>
            <w:sz w:val="24"/>
            <w:szCs w:val="24"/>
          </w:rPr>
          <m:t>A</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d>
              <m:dPr>
                <m:ctrlPr>
                  <w:rPr>
                    <w:rFonts w:ascii="Cambria Math" w:eastAsiaTheme="minorEastAsia" w:hAnsi="Cambria Math"/>
                    <w:i/>
                    <w:sz w:val="24"/>
                    <w:szCs w:val="24"/>
                  </w:rPr>
                </m:ctrlPr>
              </m:dPr>
              <m:e>
                <m:r>
                  <w:rPr>
                    <w:rFonts w:ascii="Cambria Math" w:eastAsiaTheme="minorEastAsia" w:hAnsi="Cambria Math"/>
                    <w:sz w:val="24"/>
                    <w:szCs w:val="24"/>
                  </w:rPr>
                  <m:t>1</m:t>
                </m:r>
              </m:e>
            </m:d>
          </m:sub>
        </m:sSub>
        <m:d>
          <m:dPr>
            <m:ctrlPr>
              <w:rPr>
                <w:rFonts w:ascii="Cambria Math" w:eastAsiaTheme="minorEastAsia" w:hAnsi="Cambria Math"/>
                <w:i/>
                <w:sz w:val="24"/>
                <w:szCs w:val="24"/>
              </w:rPr>
            </m:ctrlPr>
          </m:dPr>
          <m:e>
            <m:r>
              <w:rPr>
                <w:rFonts w:ascii="Cambria Math" w:eastAsiaTheme="minorEastAsia" w:hAnsi="Cambria Math"/>
                <w:sz w:val="24"/>
                <w:szCs w:val="24"/>
              </w:rPr>
              <m:t>W,L</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A</m:t>
                </m:r>
                <m:d>
                  <m:dPr>
                    <m:ctrlPr>
                      <w:rPr>
                        <w:rFonts w:ascii="Cambria Math" w:eastAsiaTheme="minorEastAsia" w:hAnsi="Cambria Math"/>
                        <w:i/>
                        <w:sz w:val="24"/>
                        <w:szCs w:val="24"/>
                      </w:rPr>
                    </m:ctrlPr>
                  </m:dPr>
                  <m:e>
                    <m:r>
                      <w:rPr>
                        <w:rFonts w:ascii="Cambria Math" w:eastAsiaTheme="minorEastAsia" w:hAnsi="Cambria Math"/>
                        <w:sz w:val="24"/>
                        <w:szCs w:val="24"/>
                      </w:rPr>
                      <m:t>1</m:t>
                    </m:r>
                  </m:e>
                </m:d>
              </m:sub>
            </m:sSub>
          </m:e>
        </m:d>
      </m:oMath>
      <w:r w:rsidR="00C24299" w:rsidRPr="001B732E">
        <w:rPr>
          <w:rFonts w:eastAsiaTheme="minorEastAsia"/>
          <w:sz w:val="24"/>
          <w:szCs w:val="24"/>
        </w:rPr>
        <w:tab/>
        <w:t>(3)</w:t>
      </w:r>
    </w:p>
    <w:p w14:paraId="1C6336A3" w14:textId="4CD34AB0" w:rsidR="002106D6" w:rsidRPr="001B732E" w:rsidRDefault="002106D6" w:rsidP="00C24299">
      <w:pPr>
        <w:tabs>
          <w:tab w:val="right" w:pos="8460"/>
        </w:tabs>
        <w:spacing w:after="0" w:line="480" w:lineRule="auto"/>
        <w:ind w:left="630"/>
        <w:rPr>
          <w:rFonts w:eastAsiaTheme="minorEastAsia"/>
          <w:sz w:val="24"/>
          <w:szCs w:val="24"/>
        </w:rPr>
      </w:pPr>
      <m:oMath>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t</m:t>
                </m:r>
              </m:e>
            </m:d>
          </m:sub>
        </m:sSub>
        <m:d>
          <m:dPr>
            <m:ctrlPr>
              <w:rPr>
                <w:rFonts w:ascii="Cambria Math" w:eastAsiaTheme="minorEastAsia" w:hAnsi="Cambria Math"/>
                <w:i/>
                <w:sz w:val="24"/>
                <w:szCs w:val="24"/>
              </w:rPr>
            </m:ctrlPr>
          </m:dPr>
          <m:e>
            <m:acc>
              <m:accPr>
                <m:chr m:val="̅"/>
                <m:ctrlPr>
                  <w:rPr>
                    <w:rFonts w:ascii="Cambria Math" w:eastAsiaTheme="minorEastAsia" w:hAnsi="Cambria Math"/>
                    <w:sz w:val="24"/>
                    <w:szCs w:val="24"/>
                  </w:rPr>
                </m:ctrlPr>
              </m:accPr>
              <m:e>
                <m:r>
                  <w:rPr>
                    <w:rFonts w:ascii="Cambria Math" w:eastAsiaTheme="minorEastAsia" w:hAnsi="Cambria Math"/>
                    <w:sz w:val="24"/>
                    <w:szCs w:val="24"/>
                  </w:rPr>
                  <m:t>L</m:t>
                </m:r>
              </m:e>
            </m:acc>
            <m:d>
              <m:dPr>
                <m:ctrlPr>
                  <w:rPr>
                    <w:rFonts w:ascii="Cambria Math" w:eastAsiaTheme="minorEastAsia" w:hAnsi="Cambria Math"/>
                    <w:i/>
                    <w:sz w:val="24"/>
                    <w:szCs w:val="24"/>
                  </w:rPr>
                </m:ctrlPr>
              </m:dPr>
              <m:e>
                <m:r>
                  <w:rPr>
                    <w:rFonts w:ascii="Cambria Math" w:eastAsiaTheme="minorEastAsia" w:hAnsi="Cambria Math"/>
                    <w:sz w:val="24"/>
                    <w:szCs w:val="24"/>
                  </w:rPr>
                  <m:t>t-1</m:t>
                </m:r>
              </m:e>
            </m:d>
            <m:r>
              <w:rPr>
                <w:rFonts w:ascii="Cambria Math" w:eastAsiaTheme="minorEastAsia" w:hAnsi="Cambria Math"/>
                <w:sz w:val="24"/>
                <w:szCs w:val="24"/>
              </w:rPr>
              <m:t>,</m:t>
            </m:r>
            <m:acc>
              <m:accPr>
                <m:chr m:val="̅"/>
                <m:ctrlPr>
                  <w:rPr>
                    <w:rFonts w:ascii="Cambria Math" w:eastAsiaTheme="minorEastAsia" w:hAnsi="Cambria Math"/>
                    <w:sz w:val="24"/>
                    <w:szCs w:val="24"/>
                  </w:rPr>
                </m:ctrlPr>
              </m:accPr>
              <m:e>
                <m:r>
                  <w:rPr>
                    <w:rFonts w:ascii="Cambria Math" w:eastAsiaTheme="minorEastAsia" w:hAnsi="Cambria Math"/>
                    <w:sz w:val="24"/>
                    <w:szCs w:val="24"/>
                  </w:rPr>
                  <m:t>A</m:t>
                </m:r>
              </m:e>
            </m:acc>
            <m:d>
              <m:dPr>
                <m:ctrlPr>
                  <w:rPr>
                    <w:rFonts w:ascii="Cambria Math" w:eastAsiaTheme="minorEastAsia" w:hAnsi="Cambria Math"/>
                    <w:i/>
                    <w:sz w:val="24"/>
                    <w:szCs w:val="24"/>
                  </w:rPr>
                </m:ctrlPr>
              </m:dPr>
              <m:e>
                <m:r>
                  <w:rPr>
                    <w:rFonts w:ascii="Cambria Math" w:eastAsiaTheme="minorEastAsia" w:hAnsi="Cambria Math"/>
                    <w:sz w:val="24"/>
                    <w:szCs w:val="24"/>
                  </w:rPr>
                  <m:t>t-1</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t</m:t>
                    </m:r>
                  </m:e>
                </m:d>
              </m:sub>
            </m:sSub>
          </m:e>
        </m:d>
      </m:oMath>
      <w:r w:rsidR="00C24299" w:rsidRPr="001B732E">
        <w:rPr>
          <w:rFonts w:eastAsiaTheme="minorEastAsia"/>
          <w:sz w:val="24"/>
          <w:szCs w:val="24"/>
        </w:rPr>
        <w:tab/>
        <w:t>(4)</w:t>
      </w:r>
    </w:p>
    <w:p w14:paraId="2533D0AD" w14:textId="1C6A89CA" w:rsidR="002106D6" w:rsidRPr="001B732E" w:rsidRDefault="002106D6" w:rsidP="00C24299">
      <w:pPr>
        <w:tabs>
          <w:tab w:val="right" w:pos="8460"/>
        </w:tabs>
        <w:spacing w:after="0" w:line="480" w:lineRule="auto"/>
        <w:ind w:left="630"/>
        <w:rPr>
          <w:rFonts w:eastAsiaTheme="minorEastAsia"/>
          <w:sz w:val="24"/>
          <w:szCs w:val="24"/>
        </w:rPr>
      </w:pPr>
      <m:oMath>
        <m:r>
          <w:rPr>
            <w:rFonts w:ascii="Cambria Math" w:eastAsiaTheme="minorEastAsia" w:hAnsi="Cambria Math"/>
            <w:sz w:val="24"/>
            <w:szCs w:val="24"/>
          </w:rPr>
          <m:t>A</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d>
              <m:dPr>
                <m:ctrlPr>
                  <w:rPr>
                    <w:rFonts w:ascii="Cambria Math" w:eastAsiaTheme="minorEastAsia" w:hAnsi="Cambria Math"/>
                    <w:i/>
                    <w:sz w:val="24"/>
                    <w:szCs w:val="24"/>
                  </w:rPr>
                </m:ctrlPr>
              </m:dPr>
              <m:e>
                <m:r>
                  <w:rPr>
                    <w:rFonts w:ascii="Cambria Math" w:eastAsiaTheme="minorEastAsia" w:hAnsi="Cambria Math"/>
                    <w:sz w:val="24"/>
                    <w:szCs w:val="24"/>
                  </w:rPr>
                  <m:t>t</m:t>
                </m:r>
              </m:e>
            </m:d>
          </m:sub>
        </m:sSub>
        <m:d>
          <m:dPr>
            <m:ctrlPr>
              <w:rPr>
                <w:rFonts w:ascii="Cambria Math" w:eastAsiaTheme="minorEastAsia" w:hAnsi="Cambria Math"/>
                <w:i/>
                <w:sz w:val="24"/>
                <w:szCs w:val="24"/>
              </w:rPr>
            </m:ctrlPr>
          </m:dPr>
          <m:e>
            <m:r>
              <w:rPr>
                <w:rFonts w:ascii="Cambria Math" w:eastAsiaTheme="minorEastAsia" w:hAnsi="Cambria Math"/>
                <w:sz w:val="24"/>
                <w:szCs w:val="24"/>
              </w:rPr>
              <m:t>W,</m:t>
            </m:r>
            <m:acc>
              <m:accPr>
                <m:chr m:val="̅"/>
                <m:ctrlPr>
                  <w:rPr>
                    <w:rFonts w:ascii="Cambria Math" w:eastAsiaTheme="minorEastAsia" w:hAnsi="Cambria Math"/>
                    <w:sz w:val="24"/>
                    <w:szCs w:val="24"/>
                  </w:rPr>
                </m:ctrlPr>
              </m:accPr>
              <m:e>
                <m:r>
                  <w:rPr>
                    <w:rFonts w:ascii="Cambria Math" w:eastAsiaTheme="minorEastAsia" w:hAnsi="Cambria Math"/>
                    <w:sz w:val="24"/>
                    <w:szCs w:val="24"/>
                  </w:rPr>
                  <m:t>L</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acc>
              <m:accPr>
                <m:chr m:val="̅"/>
                <m:ctrlPr>
                  <w:rPr>
                    <w:rFonts w:ascii="Cambria Math" w:eastAsiaTheme="minorEastAsia" w:hAnsi="Cambria Math"/>
                    <w:sz w:val="24"/>
                    <w:szCs w:val="24"/>
                  </w:rPr>
                </m:ctrlPr>
              </m:accPr>
              <m:e>
                <m:r>
                  <w:rPr>
                    <w:rFonts w:ascii="Cambria Math" w:eastAsiaTheme="minorEastAsia" w:hAnsi="Cambria Math"/>
                    <w:sz w:val="24"/>
                    <w:szCs w:val="24"/>
                  </w:rPr>
                  <m:t>A</m:t>
                </m:r>
              </m:e>
            </m:acc>
            <m:d>
              <m:dPr>
                <m:ctrlPr>
                  <w:rPr>
                    <w:rFonts w:ascii="Cambria Math" w:eastAsiaTheme="minorEastAsia" w:hAnsi="Cambria Math"/>
                    <w:i/>
                    <w:sz w:val="24"/>
                    <w:szCs w:val="24"/>
                  </w:rPr>
                </m:ctrlPr>
              </m:dPr>
              <m:e>
                <m:r>
                  <w:rPr>
                    <w:rFonts w:ascii="Cambria Math" w:eastAsiaTheme="minorEastAsia" w:hAnsi="Cambria Math"/>
                    <w:sz w:val="24"/>
                    <w:szCs w:val="24"/>
                  </w:rPr>
                  <m:t>t-1</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A</m:t>
                </m:r>
                <m:d>
                  <m:dPr>
                    <m:ctrlPr>
                      <w:rPr>
                        <w:rFonts w:ascii="Cambria Math" w:eastAsiaTheme="minorEastAsia" w:hAnsi="Cambria Math"/>
                        <w:i/>
                        <w:sz w:val="24"/>
                        <w:szCs w:val="24"/>
                      </w:rPr>
                    </m:ctrlPr>
                  </m:dPr>
                  <m:e>
                    <m:r>
                      <w:rPr>
                        <w:rFonts w:ascii="Cambria Math" w:eastAsiaTheme="minorEastAsia" w:hAnsi="Cambria Math"/>
                        <w:sz w:val="24"/>
                        <w:szCs w:val="24"/>
                      </w:rPr>
                      <m:t>t</m:t>
                    </m:r>
                  </m:e>
                </m:d>
              </m:sub>
            </m:sSub>
          </m:e>
        </m:d>
      </m:oMath>
      <w:r w:rsidR="00C24299" w:rsidRPr="001B732E">
        <w:rPr>
          <w:rFonts w:eastAsiaTheme="minorEastAsia"/>
          <w:sz w:val="24"/>
          <w:szCs w:val="24"/>
        </w:rPr>
        <w:tab/>
        <w:t>(5)</w:t>
      </w:r>
    </w:p>
    <w:p w14:paraId="4FD93EEF" w14:textId="30B89AA6" w:rsidR="002106D6" w:rsidRPr="001B732E" w:rsidRDefault="002106D6" w:rsidP="00C24299">
      <w:pPr>
        <w:tabs>
          <w:tab w:val="right" w:pos="8460"/>
        </w:tabs>
        <w:spacing w:after="0" w:line="480" w:lineRule="auto"/>
        <w:ind w:left="630"/>
        <w:rPr>
          <w:rFonts w:eastAsiaTheme="minorEastAsia"/>
          <w:sz w:val="24"/>
          <w:szCs w:val="24"/>
        </w:rPr>
      </w:pPr>
      <m:oMath>
        <m:r>
          <w:rPr>
            <w:rFonts w:ascii="Cambria Math" w:eastAsiaTheme="minorEastAsia" w:hAnsi="Cambria Math"/>
            <w:sz w:val="24"/>
            <w:szCs w:val="24"/>
          </w:rPr>
          <m:t>Y</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Y</m:t>
            </m:r>
            <m:d>
              <m:dPr>
                <m:ctrlPr>
                  <w:rPr>
                    <w:rFonts w:ascii="Cambria Math" w:eastAsiaTheme="minorEastAsia" w:hAnsi="Cambria Math"/>
                    <w:i/>
                    <w:sz w:val="24"/>
                    <w:szCs w:val="24"/>
                  </w:rPr>
                </m:ctrlPr>
              </m:dPr>
              <m:e>
                <m:r>
                  <w:rPr>
                    <w:rFonts w:ascii="Cambria Math" w:eastAsiaTheme="minorEastAsia" w:hAnsi="Cambria Math"/>
                    <w:sz w:val="24"/>
                    <w:szCs w:val="24"/>
                  </w:rPr>
                  <m:t>t</m:t>
                </m:r>
              </m:e>
            </m:d>
          </m:sub>
        </m:sSub>
        <m:d>
          <m:dPr>
            <m:ctrlPr>
              <w:rPr>
                <w:rFonts w:ascii="Cambria Math" w:eastAsiaTheme="minorEastAsia" w:hAnsi="Cambria Math"/>
                <w:i/>
                <w:sz w:val="24"/>
                <w:szCs w:val="24"/>
              </w:rPr>
            </m:ctrlPr>
          </m:dPr>
          <m:e>
            <m:r>
              <w:rPr>
                <w:rFonts w:ascii="Cambria Math" w:eastAsiaTheme="minorEastAsia" w:hAnsi="Cambria Math"/>
                <w:sz w:val="24"/>
                <w:szCs w:val="24"/>
              </w:rPr>
              <m:t>W,</m:t>
            </m:r>
            <m:acc>
              <m:accPr>
                <m:chr m:val="̅"/>
                <m:ctrlPr>
                  <w:rPr>
                    <w:rFonts w:ascii="Cambria Math" w:eastAsiaTheme="minorEastAsia" w:hAnsi="Cambria Math"/>
                    <w:sz w:val="24"/>
                    <w:szCs w:val="24"/>
                  </w:rPr>
                </m:ctrlPr>
              </m:accPr>
              <m:e>
                <m:r>
                  <w:rPr>
                    <w:rFonts w:ascii="Cambria Math" w:eastAsiaTheme="minorEastAsia" w:hAnsi="Cambria Math"/>
                    <w:sz w:val="24"/>
                    <w:szCs w:val="24"/>
                  </w:rPr>
                  <m:t>L</m:t>
                </m:r>
              </m:e>
            </m:acc>
            <m:d>
              <m:dPr>
                <m:ctrlPr>
                  <w:rPr>
                    <w:rFonts w:ascii="Cambria Math" w:eastAsiaTheme="minorEastAsia" w:hAnsi="Cambria Math"/>
                    <w:i/>
                    <w:sz w:val="24"/>
                    <w:szCs w:val="24"/>
                  </w:rPr>
                </m:ctrlPr>
              </m:dPr>
              <m:e>
                <m:r>
                  <w:rPr>
                    <w:rFonts w:ascii="Cambria Math" w:eastAsiaTheme="minorEastAsia" w:hAnsi="Cambria Math"/>
                    <w:sz w:val="24"/>
                    <w:szCs w:val="24"/>
                  </w:rPr>
                  <m:t>t-1</m:t>
                </m:r>
              </m:e>
            </m:d>
            <m:r>
              <w:rPr>
                <w:rFonts w:ascii="Cambria Math" w:eastAsiaTheme="minorEastAsia" w:hAnsi="Cambria Math"/>
                <w:sz w:val="24"/>
                <w:szCs w:val="24"/>
              </w:rPr>
              <m:t>,</m:t>
            </m:r>
            <m:acc>
              <m:accPr>
                <m:chr m:val="̅"/>
                <m:ctrlPr>
                  <w:rPr>
                    <w:rFonts w:ascii="Cambria Math" w:eastAsiaTheme="minorEastAsia" w:hAnsi="Cambria Math"/>
                    <w:sz w:val="24"/>
                    <w:szCs w:val="24"/>
                  </w:rPr>
                </m:ctrlPr>
              </m:accPr>
              <m:e>
                <m:r>
                  <w:rPr>
                    <w:rFonts w:ascii="Cambria Math" w:eastAsiaTheme="minorEastAsia" w:hAnsi="Cambria Math"/>
                    <w:sz w:val="24"/>
                    <w:szCs w:val="24"/>
                  </w:rPr>
                  <m:t>A</m:t>
                </m:r>
              </m:e>
            </m:acc>
            <m:d>
              <m:dPr>
                <m:ctrlPr>
                  <w:rPr>
                    <w:rFonts w:ascii="Cambria Math" w:eastAsiaTheme="minorEastAsia" w:hAnsi="Cambria Math"/>
                    <w:i/>
                    <w:sz w:val="24"/>
                    <w:szCs w:val="24"/>
                  </w:rPr>
                </m:ctrlPr>
              </m:dPr>
              <m:e>
                <m:r>
                  <w:rPr>
                    <w:rFonts w:ascii="Cambria Math" w:eastAsiaTheme="minorEastAsia" w:hAnsi="Cambria Math"/>
                    <w:sz w:val="24"/>
                    <w:szCs w:val="24"/>
                  </w:rPr>
                  <m:t>t-1</m:t>
                </m:r>
              </m:e>
            </m:d>
            <m:r>
              <w:rPr>
                <w:rFonts w:ascii="Cambria Math" w:eastAsiaTheme="minorEastAsia" w:hAnsi="Cambria Math"/>
                <w:sz w:val="24"/>
                <w:szCs w:val="24"/>
              </w:rPr>
              <m:t>,Y</m:t>
            </m:r>
            <m:d>
              <m:dPr>
                <m:ctrlPr>
                  <w:rPr>
                    <w:rFonts w:ascii="Cambria Math" w:eastAsiaTheme="minorEastAsia" w:hAnsi="Cambria Math"/>
                    <w:i/>
                    <w:sz w:val="24"/>
                    <w:szCs w:val="24"/>
                  </w:rPr>
                </m:ctrlPr>
              </m:dPr>
              <m:e>
                <m:r>
                  <w:rPr>
                    <w:rFonts w:ascii="Cambria Math" w:eastAsiaTheme="minorEastAsia" w:hAnsi="Cambria Math"/>
                    <w:sz w:val="24"/>
                    <w:szCs w:val="24"/>
                  </w:rPr>
                  <m:t>t-1</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Y</m:t>
                </m:r>
                <m:d>
                  <m:dPr>
                    <m:ctrlPr>
                      <w:rPr>
                        <w:rFonts w:ascii="Cambria Math" w:eastAsiaTheme="minorEastAsia" w:hAnsi="Cambria Math"/>
                        <w:i/>
                        <w:sz w:val="24"/>
                        <w:szCs w:val="24"/>
                      </w:rPr>
                    </m:ctrlPr>
                  </m:dPr>
                  <m:e>
                    <m:r>
                      <w:rPr>
                        <w:rFonts w:ascii="Cambria Math" w:eastAsiaTheme="minorEastAsia" w:hAnsi="Cambria Math"/>
                        <w:sz w:val="24"/>
                        <w:szCs w:val="24"/>
                      </w:rPr>
                      <m:t>t</m:t>
                    </m:r>
                  </m:e>
                </m:d>
              </m:sub>
            </m:sSub>
          </m:e>
        </m:d>
      </m:oMath>
      <w:r w:rsidR="00C24299" w:rsidRPr="001B732E">
        <w:rPr>
          <w:rFonts w:eastAsiaTheme="minorEastAsia"/>
          <w:sz w:val="24"/>
          <w:szCs w:val="24"/>
        </w:rPr>
        <w:tab/>
        <w:t>(6)</w:t>
      </w:r>
    </w:p>
    <w:p w14:paraId="628904A5" w14:textId="21A16DB1" w:rsidR="002106D6" w:rsidRPr="001B732E" w:rsidRDefault="002106D6" w:rsidP="00C24299">
      <w:pPr>
        <w:tabs>
          <w:tab w:val="right" w:pos="8460"/>
        </w:tabs>
        <w:spacing w:after="0" w:line="480" w:lineRule="auto"/>
        <w:ind w:left="630"/>
        <w:rPr>
          <w:rFonts w:eastAsiaTheme="minorEastAsia"/>
          <w:sz w:val="24"/>
          <w:szCs w:val="24"/>
        </w:rPr>
      </w:pPr>
      <m:oMath>
        <m:r>
          <w:rPr>
            <w:rFonts w:ascii="Cambria Math" w:eastAsiaTheme="minorEastAsia" w:hAnsi="Cambria Math"/>
            <w:sz w:val="24"/>
            <w:szCs w:val="24"/>
          </w:rPr>
          <m:t>Y</m:t>
        </m:r>
        <m:d>
          <m:dPr>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Y</m:t>
            </m:r>
            <m:d>
              <m:dPr>
                <m:ctrlPr>
                  <w:rPr>
                    <w:rFonts w:ascii="Cambria Math" w:eastAsiaTheme="minorEastAsia" w:hAnsi="Cambria Math"/>
                    <w:i/>
                    <w:sz w:val="24"/>
                    <w:szCs w:val="24"/>
                  </w:rPr>
                </m:ctrlPr>
              </m:dPr>
              <m:e>
                <m:r>
                  <w:rPr>
                    <w:rFonts w:ascii="Cambria Math" w:eastAsiaTheme="minorEastAsia" w:hAnsi="Cambria Math"/>
                    <w:sz w:val="24"/>
                    <w:szCs w:val="24"/>
                  </w:rPr>
                  <m:t>K</m:t>
                </m:r>
              </m:e>
            </m:d>
          </m:sub>
        </m:sSub>
        <m:d>
          <m:dPr>
            <m:ctrlPr>
              <w:rPr>
                <w:rFonts w:ascii="Cambria Math" w:eastAsiaTheme="minorEastAsia" w:hAnsi="Cambria Math"/>
                <w:i/>
                <w:sz w:val="24"/>
                <w:szCs w:val="24"/>
              </w:rPr>
            </m:ctrlPr>
          </m:dPr>
          <m:e>
            <m:r>
              <w:rPr>
                <w:rFonts w:ascii="Cambria Math" w:eastAsiaTheme="minorEastAsia" w:hAnsi="Cambria Math"/>
                <w:sz w:val="24"/>
                <w:szCs w:val="24"/>
              </w:rPr>
              <m:t>W,</m:t>
            </m:r>
            <m:acc>
              <m:accPr>
                <m:chr m:val="̅"/>
                <m:ctrlPr>
                  <w:rPr>
                    <w:rFonts w:ascii="Cambria Math" w:eastAsiaTheme="minorEastAsia" w:hAnsi="Cambria Math"/>
                    <w:sz w:val="24"/>
                    <w:szCs w:val="24"/>
                  </w:rPr>
                </m:ctrlPr>
              </m:accPr>
              <m:e>
                <m:r>
                  <w:rPr>
                    <w:rFonts w:ascii="Cambria Math" w:eastAsiaTheme="minorEastAsia" w:hAnsi="Cambria Math"/>
                    <w:sz w:val="24"/>
                    <w:szCs w:val="24"/>
                  </w:rPr>
                  <m:t>L</m:t>
                </m:r>
              </m:e>
            </m:acc>
            <m:d>
              <m:dPr>
                <m:ctrlPr>
                  <w:rPr>
                    <w:rFonts w:ascii="Cambria Math" w:eastAsiaTheme="minorEastAsia" w:hAnsi="Cambria Math"/>
                    <w:i/>
                    <w:sz w:val="24"/>
                    <w:szCs w:val="24"/>
                  </w:rPr>
                </m:ctrlPr>
              </m:dPr>
              <m:e>
                <m:r>
                  <w:rPr>
                    <w:rFonts w:ascii="Cambria Math" w:eastAsiaTheme="minorEastAsia" w:hAnsi="Cambria Math"/>
                    <w:sz w:val="24"/>
                    <w:szCs w:val="24"/>
                  </w:rPr>
                  <m:t>K-1</m:t>
                </m:r>
              </m:e>
            </m:d>
            <m:r>
              <w:rPr>
                <w:rFonts w:ascii="Cambria Math" w:eastAsiaTheme="minorEastAsia" w:hAnsi="Cambria Math"/>
                <w:sz w:val="24"/>
                <w:szCs w:val="24"/>
              </w:rPr>
              <m:t>,</m:t>
            </m:r>
            <m:acc>
              <m:accPr>
                <m:chr m:val="̅"/>
                <m:ctrlPr>
                  <w:rPr>
                    <w:rFonts w:ascii="Cambria Math" w:eastAsiaTheme="minorEastAsia" w:hAnsi="Cambria Math"/>
                    <w:sz w:val="24"/>
                    <w:szCs w:val="24"/>
                  </w:rPr>
                </m:ctrlPr>
              </m:accPr>
              <m:e>
                <m:r>
                  <w:rPr>
                    <w:rFonts w:ascii="Cambria Math" w:eastAsiaTheme="minorEastAsia" w:hAnsi="Cambria Math"/>
                    <w:sz w:val="24"/>
                    <w:szCs w:val="24"/>
                  </w:rPr>
                  <m:t>A</m:t>
                </m:r>
              </m:e>
            </m:acc>
            <m:d>
              <m:dPr>
                <m:ctrlPr>
                  <w:rPr>
                    <w:rFonts w:ascii="Cambria Math" w:eastAsiaTheme="minorEastAsia" w:hAnsi="Cambria Math"/>
                    <w:i/>
                    <w:sz w:val="24"/>
                    <w:szCs w:val="24"/>
                  </w:rPr>
                </m:ctrlPr>
              </m:dPr>
              <m:e>
                <m:r>
                  <w:rPr>
                    <w:rFonts w:ascii="Cambria Math" w:eastAsiaTheme="minorEastAsia" w:hAnsi="Cambria Math"/>
                    <w:sz w:val="24"/>
                    <w:szCs w:val="24"/>
                  </w:rPr>
                  <m:t>K-1</m:t>
                </m:r>
              </m:e>
            </m:d>
            <m:r>
              <w:rPr>
                <w:rFonts w:ascii="Cambria Math" w:eastAsiaTheme="minorEastAsia" w:hAnsi="Cambria Math"/>
                <w:sz w:val="24"/>
                <w:szCs w:val="24"/>
              </w:rPr>
              <m:t>,Y</m:t>
            </m:r>
            <m:d>
              <m:dPr>
                <m:ctrlPr>
                  <w:rPr>
                    <w:rFonts w:ascii="Cambria Math" w:eastAsiaTheme="minorEastAsia" w:hAnsi="Cambria Math"/>
                    <w:i/>
                    <w:sz w:val="24"/>
                    <w:szCs w:val="24"/>
                  </w:rPr>
                </m:ctrlPr>
              </m:dPr>
              <m:e>
                <m:r>
                  <w:rPr>
                    <w:rFonts w:ascii="Cambria Math" w:eastAsiaTheme="minorEastAsia" w:hAnsi="Cambria Math"/>
                    <w:sz w:val="24"/>
                    <w:szCs w:val="24"/>
                  </w:rPr>
                  <m:t>K-1</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Y</m:t>
                </m:r>
                <m:d>
                  <m:dPr>
                    <m:ctrlPr>
                      <w:rPr>
                        <w:rFonts w:ascii="Cambria Math" w:eastAsiaTheme="minorEastAsia" w:hAnsi="Cambria Math"/>
                        <w:i/>
                        <w:sz w:val="24"/>
                        <w:szCs w:val="24"/>
                      </w:rPr>
                    </m:ctrlPr>
                  </m:dPr>
                  <m:e>
                    <m:r>
                      <w:rPr>
                        <w:rFonts w:ascii="Cambria Math" w:eastAsiaTheme="minorEastAsia" w:hAnsi="Cambria Math"/>
                        <w:sz w:val="24"/>
                        <w:szCs w:val="24"/>
                      </w:rPr>
                      <m:t>K</m:t>
                    </m:r>
                  </m:e>
                </m:d>
              </m:sub>
            </m:sSub>
          </m:e>
        </m:d>
      </m:oMath>
      <w:r w:rsidR="00C24299" w:rsidRPr="001B732E">
        <w:rPr>
          <w:rFonts w:eastAsiaTheme="minorEastAsia"/>
          <w:sz w:val="24"/>
          <w:szCs w:val="24"/>
        </w:rPr>
        <w:tab/>
        <w:t>(7)</w:t>
      </w:r>
    </w:p>
    <w:p w14:paraId="45A6F4E6" w14:textId="4FD1684F" w:rsidR="002106D6" w:rsidRPr="001B732E" w:rsidRDefault="002106D6" w:rsidP="002106D6">
      <w:pPr>
        <w:spacing w:after="0" w:line="480" w:lineRule="auto"/>
        <w:rPr>
          <w:rFonts w:ascii="Cambria Math" w:hAnsi="Cambria Math"/>
          <w:sz w:val="24"/>
          <w:szCs w:val="24"/>
        </w:rPr>
      </w:pPr>
      <w:r w:rsidRPr="001B732E">
        <w:rPr>
          <w:sz w:val="24"/>
          <w:szCs w:val="24"/>
        </w:rPr>
        <w:t xml:space="preserve">We included one key exclusion restriction: </w:t>
      </w:r>
      <w:r w:rsidRPr="001B732E">
        <w:rPr>
          <w:rFonts w:ascii="Cambria Math" w:hAnsi="Cambria Math"/>
          <w:i/>
          <w:iCs/>
          <w:sz w:val="24"/>
          <w:szCs w:val="24"/>
        </w:rPr>
        <w:t>Y(t)</w:t>
      </w:r>
      <w:r w:rsidRPr="001B732E">
        <w:rPr>
          <w:sz w:val="24"/>
          <w:szCs w:val="24"/>
        </w:rPr>
        <w:t xml:space="preserve"> is an indicator variable describing whether or not the patient ha</w:t>
      </w:r>
      <w:r w:rsidR="00697E7F" w:rsidRPr="001B732E">
        <w:rPr>
          <w:sz w:val="24"/>
          <w:szCs w:val="24"/>
        </w:rPr>
        <w:t>d</w:t>
      </w:r>
      <w:r w:rsidRPr="001B732E">
        <w:rPr>
          <w:sz w:val="24"/>
          <w:szCs w:val="24"/>
        </w:rPr>
        <w:t xml:space="preserve"> been diagnosed with HCC by time </w:t>
      </w:r>
      <w:r w:rsidRPr="001B732E">
        <w:rPr>
          <w:i/>
          <w:iCs/>
          <w:sz w:val="24"/>
          <w:szCs w:val="24"/>
        </w:rPr>
        <w:t>t</w:t>
      </w:r>
      <w:r w:rsidRPr="001B732E">
        <w:rPr>
          <w:sz w:val="24"/>
          <w:szCs w:val="24"/>
        </w:rPr>
        <w:t xml:space="preserve">; as </w:t>
      </w:r>
      <w:proofErr w:type="gramStart"/>
      <w:r w:rsidRPr="001B732E">
        <w:rPr>
          <w:sz w:val="24"/>
          <w:szCs w:val="24"/>
        </w:rPr>
        <w:t>such, once</w:t>
      </w:r>
      <w:proofErr w:type="gramEnd"/>
      <w:r w:rsidRPr="001B732E">
        <w:rPr>
          <w:sz w:val="24"/>
          <w:szCs w:val="24"/>
        </w:rPr>
        <w:t xml:space="preserve"> </w:t>
      </w:r>
      <w:r w:rsidRPr="001B732E">
        <w:rPr>
          <w:rFonts w:ascii="Cambria Math" w:hAnsi="Cambria Math"/>
          <w:i/>
          <w:iCs/>
          <w:sz w:val="24"/>
          <w:szCs w:val="24"/>
        </w:rPr>
        <w:t xml:space="preserve">Y </w:t>
      </w:r>
      <w:r w:rsidRPr="001B732E">
        <w:rPr>
          <w:rFonts w:ascii="Cambria Math" w:hAnsi="Cambria Math"/>
          <w:sz w:val="24"/>
          <w:szCs w:val="24"/>
        </w:rPr>
        <w:t>(</w:t>
      </w:r>
      <w:r w:rsidRPr="001B732E">
        <w:rPr>
          <w:rFonts w:ascii="Cambria Math" w:hAnsi="Cambria Math"/>
          <w:i/>
          <w:iCs/>
          <w:sz w:val="24"/>
          <w:szCs w:val="24"/>
        </w:rPr>
        <w:t>t</w:t>
      </w:r>
      <w:r w:rsidRPr="001B732E">
        <w:rPr>
          <w:rFonts w:ascii="Cambria Math" w:hAnsi="Cambria Math"/>
          <w:sz w:val="24"/>
          <w:szCs w:val="24"/>
        </w:rPr>
        <w:t>) = 1</w:t>
      </w:r>
      <w:r w:rsidRPr="001B732E">
        <w:rPr>
          <w:sz w:val="24"/>
          <w:szCs w:val="24"/>
        </w:rPr>
        <w:t xml:space="preserve"> it was deterministically set to 1 through </w:t>
      </w:r>
      <w:r w:rsidRPr="001B732E">
        <w:rPr>
          <w:rFonts w:ascii="Cambria Math" w:hAnsi="Cambria Math"/>
          <w:i/>
          <w:iCs/>
          <w:sz w:val="24"/>
          <w:szCs w:val="24"/>
        </w:rPr>
        <w:t>Y</w:t>
      </w:r>
      <w:r w:rsidRPr="001B732E">
        <w:rPr>
          <w:rFonts w:ascii="Cambria Math" w:hAnsi="Cambria Math"/>
          <w:sz w:val="24"/>
          <w:szCs w:val="24"/>
        </w:rPr>
        <w:t>(</w:t>
      </w:r>
      <w:r w:rsidRPr="001B732E">
        <w:rPr>
          <w:rFonts w:ascii="Cambria Math" w:hAnsi="Cambria Math"/>
          <w:i/>
          <w:iCs/>
          <w:sz w:val="24"/>
          <w:szCs w:val="24"/>
        </w:rPr>
        <w:t>K</w:t>
      </w:r>
      <w:r w:rsidRPr="001B732E">
        <w:rPr>
          <w:rFonts w:ascii="Cambria Math" w:hAnsi="Cambria Math"/>
          <w:sz w:val="24"/>
          <w:szCs w:val="24"/>
        </w:rPr>
        <w:t>).</w:t>
      </w:r>
    </w:p>
    <w:p w14:paraId="01EA7A14" w14:textId="77777777" w:rsidR="002106D6" w:rsidRPr="001B732E" w:rsidRDefault="002106D6" w:rsidP="002106D6">
      <w:pPr>
        <w:spacing w:before="240" w:after="0" w:line="480" w:lineRule="auto"/>
        <w:rPr>
          <w:b/>
          <w:bCs/>
          <w:sz w:val="24"/>
          <w:szCs w:val="24"/>
        </w:rPr>
      </w:pPr>
      <w:bookmarkStart w:id="11" w:name="E._Estimation_of_our_Target_Causal_Param"/>
      <w:bookmarkEnd w:id="11"/>
      <w:r w:rsidRPr="001B732E">
        <w:rPr>
          <w:b/>
          <w:bCs/>
          <w:sz w:val="24"/>
          <w:szCs w:val="24"/>
        </w:rPr>
        <w:t>Estimation of our Target Causal Parameter</w:t>
      </w:r>
    </w:p>
    <w:p w14:paraId="45808424" w14:textId="387BC29F" w:rsidR="00C24299" w:rsidRPr="001B732E" w:rsidRDefault="002106D6" w:rsidP="004F7B93">
      <w:pPr>
        <w:spacing w:after="0" w:line="480" w:lineRule="auto"/>
        <w:ind w:firstLine="720"/>
        <w:rPr>
          <w:sz w:val="24"/>
          <w:szCs w:val="24"/>
        </w:rPr>
      </w:pPr>
      <w:r w:rsidRPr="001B732E">
        <w:rPr>
          <w:sz w:val="24"/>
          <w:szCs w:val="24"/>
        </w:rPr>
        <w:t>The target causal parameter is</w:t>
      </w:r>
      <w:r w:rsidR="00C24299" w:rsidRPr="001B732E">
        <w:rPr>
          <w:sz w:val="24"/>
          <w:szCs w:val="24"/>
        </w:rPr>
        <w:t xml:space="preserve"> the average treatment effect on HCC diagnosis in year 5</w:t>
      </w:r>
    </w:p>
    <w:p w14:paraId="79F51E7A" w14:textId="3AEC778C" w:rsidR="00C24299" w:rsidRPr="001B732E" w:rsidRDefault="002106D6" w:rsidP="00C24299">
      <w:pPr>
        <w:tabs>
          <w:tab w:val="left" w:pos="8190"/>
        </w:tabs>
        <w:spacing w:after="0" w:line="480" w:lineRule="auto"/>
        <w:ind w:firstLine="1350"/>
        <w:rPr>
          <w:rFonts w:eastAsiaTheme="minorEastAsia"/>
          <w:sz w:val="24"/>
          <w:szCs w:val="24"/>
        </w:rPr>
      </w:pPr>
      <w:r w:rsidRPr="001B732E">
        <w:rPr>
          <w:sz w:val="24"/>
          <w:szCs w:val="24"/>
        </w:rPr>
        <w:t xml:space="preserve"> </w:t>
      </w:r>
      <m:oMath>
        <m:sSup>
          <m:sSupPr>
            <m:ctrlPr>
              <w:rPr>
                <w:rFonts w:ascii="Cambria Math" w:hAnsi="Cambria Math"/>
                <w:i/>
                <w:sz w:val="24"/>
                <w:szCs w:val="24"/>
              </w:rPr>
            </m:ctrlPr>
          </m:sSupPr>
          <m:e>
            <m:r>
              <w:rPr>
                <w:rFonts w:ascii="Cambria Math" w:hAnsi="Cambria Math"/>
                <w:sz w:val="24"/>
                <w:szCs w:val="24"/>
              </w:rPr>
              <m:t>ψ</m:t>
            </m:r>
            <m:ctrlPr>
              <w:rPr>
                <w:rFonts w:ascii="Cambria Math" w:hAnsi="Cambria Math"/>
                <w:sz w:val="24"/>
                <w:szCs w:val="24"/>
              </w:rPr>
            </m:ctrlPr>
          </m:e>
          <m:sup>
            <m:r>
              <w:rPr>
                <w:rFonts w:ascii="Cambria Math" w:hAnsi="Cambria Math"/>
                <w:sz w:val="24"/>
                <w:szCs w:val="24"/>
              </w:rPr>
              <m:t>F</m:t>
            </m:r>
          </m:sup>
        </m:sSup>
        <m:d>
          <m:dPr>
            <m:ctrlPr>
              <w:rPr>
                <w:rFonts w:ascii="Cambria Math" w:hAnsi="Cambria Math"/>
                <w:i/>
                <w:sz w:val="24"/>
                <w:szCs w:val="24"/>
              </w:rPr>
            </m:ctrlPr>
          </m:dPr>
          <m:e>
            <m:sSub>
              <m:sSubPr>
                <m:ctrlPr>
                  <w:rPr>
                    <w:rFonts w:ascii="Cambria Math" w:hAnsi="Cambria Math"/>
                    <w:i/>
                    <w:sz w:val="24"/>
                    <w:szCs w:val="24"/>
                  </w:rPr>
                </m:ctrlPr>
              </m:sSubPr>
              <m:e>
                <m:r>
                  <m:rPr>
                    <m:scr m:val="script"/>
                  </m:rPr>
                  <w:rPr>
                    <w:rFonts w:ascii="Cambria Math" w:hAnsi="Cambria Math"/>
                    <w:sz w:val="24"/>
                    <w:szCs w:val="24"/>
                  </w:rPr>
                  <m:t>P</m:t>
                </m:r>
              </m:e>
              <m:sub>
                <m:r>
                  <m:rPr>
                    <m:scr m:val="script"/>
                  </m:rPr>
                  <w:rPr>
                    <w:rFonts w:ascii="Cambria Math" w:hAnsi="Cambria Math"/>
                    <w:sz w:val="24"/>
                    <w:szCs w:val="24"/>
                  </w:rPr>
                  <m:t>U,X</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U,X</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acc>
                  <m:accPr>
                    <m:chr m:val="̅"/>
                    <m:ctrlPr>
                      <w:rPr>
                        <w:rFonts w:ascii="Cambria Math" w:hAnsi="Cambria Math"/>
                        <w:sz w:val="24"/>
                        <w:szCs w:val="24"/>
                      </w:rPr>
                    </m:ctrlPr>
                  </m:accPr>
                  <m:e>
                    <m:r>
                      <w:rPr>
                        <w:rFonts w:ascii="Cambria Math" w:hAnsi="Cambria Math"/>
                        <w:sz w:val="24"/>
                        <w:szCs w:val="24"/>
                      </w:rPr>
                      <m:t>a</m:t>
                    </m:r>
                  </m:e>
                </m:acc>
                <m:r>
                  <w:rPr>
                    <w:rFonts w:ascii="Cambria Math" w:hAnsi="Cambria Math"/>
                    <w:sz w:val="24"/>
                    <w:szCs w:val="24"/>
                  </w:rPr>
                  <m:t>=1</m:t>
                </m:r>
                <m:d>
                  <m:dPr>
                    <m:ctrlPr>
                      <w:rPr>
                        <w:rFonts w:ascii="Cambria Math" w:hAnsi="Cambria Math"/>
                        <w:i/>
                        <w:sz w:val="24"/>
                        <w:szCs w:val="24"/>
                      </w:rPr>
                    </m:ctrlPr>
                  </m:dPr>
                  <m:e>
                    <m:r>
                      <w:rPr>
                        <w:rFonts w:ascii="Cambria Math" w:hAnsi="Cambria Math"/>
                        <w:sz w:val="24"/>
                        <w:szCs w:val="24"/>
                      </w:rPr>
                      <m:t>5</m:t>
                    </m:r>
                  </m:e>
                </m:d>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acc>
                  <m:accPr>
                    <m:chr m:val="̅"/>
                    <m:ctrlPr>
                      <w:rPr>
                        <w:rFonts w:ascii="Cambria Math" w:hAnsi="Cambria Math"/>
                        <w:sz w:val="24"/>
                        <w:szCs w:val="24"/>
                      </w:rPr>
                    </m:ctrlPr>
                  </m:accPr>
                  <m:e>
                    <m:r>
                      <w:rPr>
                        <w:rFonts w:ascii="Cambria Math" w:hAnsi="Cambria Math"/>
                        <w:sz w:val="24"/>
                        <w:szCs w:val="24"/>
                      </w:rPr>
                      <m:t>a</m:t>
                    </m:r>
                  </m:e>
                </m:acc>
                <m:r>
                  <w:rPr>
                    <w:rFonts w:ascii="Cambria Math" w:hAnsi="Cambria Math"/>
                    <w:sz w:val="24"/>
                    <w:szCs w:val="24"/>
                  </w:rPr>
                  <m:t>=0</m:t>
                </m:r>
                <m:d>
                  <m:dPr>
                    <m:ctrlPr>
                      <w:rPr>
                        <w:rFonts w:ascii="Cambria Math" w:hAnsi="Cambria Math"/>
                        <w:i/>
                        <w:sz w:val="24"/>
                        <w:szCs w:val="24"/>
                      </w:rPr>
                    </m:ctrlPr>
                  </m:dPr>
                  <m:e>
                    <m:r>
                      <w:rPr>
                        <w:rFonts w:ascii="Cambria Math" w:hAnsi="Cambria Math"/>
                        <w:sz w:val="24"/>
                        <w:szCs w:val="24"/>
                      </w:rPr>
                      <m:t>5</m:t>
                    </m:r>
                  </m:e>
                </m:d>
              </m:sub>
            </m:sSub>
          </m:e>
        </m:d>
      </m:oMath>
      <w:r w:rsidR="00C24299" w:rsidRPr="001B732E">
        <w:rPr>
          <w:rFonts w:eastAsiaTheme="minorEastAsia"/>
          <w:sz w:val="24"/>
          <w:szCs w:val="24"/>
        </w:rPr>
        <w:tab/>
        <w:t>(8)</w:t>
      </w:r>
    </w:p>
    <w:p w14:paraId="1B5A111B" w14:textId="7EE610AB" w:rsidR="002106D6" w:rsidRPr="001B732E" w:rsidRDefault="002106D6" w:rsidP="00C24299">
      <w:pPr>
        <w:spacing w:after="0" w:line="480" w:lineRule="auto"/>
        <w:rPr>
          <w:rFonts w:eastAsiaTheme="minorEastAsia"/>
          <w:sz w:val="24"/>
          <w:szCs w:val="24"/>
        </w:rPr>
      </w:pPr>
      <w:r w:rsidRPr="001B732E">
        <w:rPr>
          <w:sz w:val="24"/>
          <w:szCs w:val="24"/>
        </w:rPr>
        <w:t>assuming that all patients had abdominal imaging every year for the 4 prior years</w:t>
      </w:r>
      <w:r w:rsidR="004F7B93" w:rsidRPr="001B732E">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acc>
              <m:accPr>
                <m:chr m:val="̅"/>
                <m:ctrlPr>
                  <w:rPr>
                    <w:rFonts w:ascii="Cambria Math" w:hAnsi="Cambria Math"/>
                    <w:sz w:val="24"/>
                    <w:szCs w:val="24"/>
                  </w:rPr>
                </m:ctrlPr>
              </m:accPr>
              <m:e>
                <m:r>
                  <w:rPr>
                    <w:rFonts w:ascii="Cambria Math" w:hAnsi="Cambria Math"/>
                    <w:sz w:val="24"/>
                    <w:szCs w:val="24"/>
                  </w:rPr>
                  <m:t>a</m:t>
                </m:r>
              </m:e>
            </m:acc>
            <m:r>
              <w:rPr>
                <w:rFonts w:ascii="Cambria Math" w:hAnsi="Cambria Math"/>
                <w:sz w:val="24"/>
                <w:szCs w:val="24"/>
              </w:rPr>
              <m:t>=1</m:t>
            </m:r>
          </m:sub>
        </m:sSub>
      </m:oMath>
      <w:r w:rsidR="004F7B93" w:rsidRPr="001B732E">
        <w:rPr>
          <w:rFonts w:eastAsiaTheme="minorEastAsia"/>
          <w:sz w:val="24"/>
          <w:szCs w:val="24"/>
        </w:rPr>
        <w:t>)</w:t>
      </w:r>
      <w:r w:rsidR="004F7B93" w:rsidRPr="001B732E">
        <w:rPr>
          <w:sz w:val="24"/>
          <w:szCs w:val="24"/>
        </w:rPr>
        <w:t>,</w:t>
      </w:r>
      <w:r w:rsidRPr="001B732E">
        <w:rPr>
          <w:sz w:val="24"/>
          <w:szCs w:val="24"/>
        </w:rPr>
        <w:t xml:space="preserve"> compared  to  HCC  outcomes  in  year  5  if  all  patients  did  </w:t>
      </w:r>
      <w:r w:rsidR="004F7B93" w:rsidRPr="001B732E">
        <w:rPr>
          <w:i/>
          <w:iCs/>
          <w:sz w:val="24"/>
          <w:szCs w:val="24"/>
        </w:rPr>
        <w:t>not</w:t>
      </w:r>
      <w:r w:rsidRPr="001B732E">
        <w:rPr>
          <w:sz w:val="24"/>
          <w:szCs w:val="24"/>
        </w:rPr>
        <w:t xml:space="preserve">  have  abdominal  imaging  at  any  time  point during the preceding four years</w:t>
      </w:r>
      <w:r w:rsidR="004F7B93" w:rsidRPr="001B732E">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acc>
              <m:accPr>
                <m:chr m:val="̅"/>
                <m:ctrlPr>
                  <w:rPr>
                    <w:rFonts w:ascii="Cambria Math" w:hAnsi="Cambria Math"/>
                    <w:sz w:val="24"/>
                    <w:szCs w:val="24"/>
                  </w:rPr>
                </m:ctrlPr>
              </m:accPr>
              <m:e>
                <m:r>
                  <w:rPr>
                    <w:rFonts w:ascii="Cambria Math" w:hAnsi="Cambria Math"/>
                    <w:sz w:val="24"/>
                    <w:szCs w:val="24"/>
                  </w:rPr>
                  <m:t>a</m:t>
                </m:r>
              </m:e>
            </m:acc>
            <m:r>
              <w:rPr>
                <w:rFonts w:ascii="Cambria Math" w:hAnsi="Cambria Math"/>
                <w:sz w:val="24"/>
                <w:szCs w:val="24"/>
              </w:rPr>
              <m:t>=0</m:t>
            </m:r>
          </m:sub>
        </m:sSub>
      </m:oMath>
      <w:r w:rsidR="004F7B93" w:rsidRPr="001B732E">
        <w:rPr>
          <w:rFonts w:eastAsiaTheme="minorEastAsia"/>
          <w:sz w:val="24"/>
          <w:szCs w:val="24"/>
        </w:rPr>
        <w:t>).</w:t>
      </w:r>
    </w:p>
    <w:p w14:paraId="523504B0" w14:textId="7BB3DB1A" w:rsidR="00A724D5" w:rsidRPr="001B732E" w:rsidRDefault="002106D6" w:rsidP="002106D6">
      <w:pPr>
        <w:spacing w:after="0" w:line="480" w:lineRule="auto"/>
        <w:ind w:firstLine="720"/>
        <w:rPr>
          <w:sz w:val="24"/>
          <w:szCs w:val="24"/>
        </w:rPr>
      </w:pPr>
      <w:r w:rsidRPr="001B732E">
        <w:rPr>
          <w:sz w:val="24"/>
          <w:szCs w:val="24"/>
        </w:rPr>
        <w:t xml:space="preserve">We estimated our target causal parameter using G-computation, Inverse Probability of Treatment Weighting (IPTW), and LTMLE estimators within the </w:t>
      </w:r>
      <w:proofErr w:type="spellStart"/>
      <w:r w:rsidRPr="001B732E">
        <w:rPr>
          <w:rFonts w:ascii="Cambria Math" w:hAnsi="Cambria Math"/>
          <w:sz w:val="24"/>
          <w:szCs w:val="24"/>
        </w:rPr>
        <w:t>ltmleMSM</w:t>
      </w:r>
      <w:proofErr w:type="spellEnd"/>
      <w:r w:rsidRPr="001B732E">
        <w:rPr>
          <w:sz w:val="24"/>
          <w:szCs w:val="24"/>
        </w:rPr>
        <w:t xml:space="preserve"> function in the </w:t>
      </w:r>
      <w:proofErr w:type="spellStart"/>
      <w:r w:rsidRPr="001B732E">
        <w:rPr>
          <w:i/>
          <w:iCs/>
          <w:sz w:val="24"/>
          <w:szCs w:val="24"/>
        </w:rPr>
        <w:t>ltmle</w:t>
      </w:r>
      <w:proofErr w:type="spellEnd"/>
      <w:r w:rsidRPr="001B732E">
        <w:rPr>
          <w:sz w:val="24"/>
          <w:szCs w:val="24"/>
        </w:rPr>
        <w:t xml:space="preserve"> R package.</w:t>
      </w:r>
      <w:r w:rsidR="004F7B93" w:rsidRPr="001B732E">
        <w:rPr>
          <w:sz w:val="24"/>
          <w:szCs w:val="24"/>
        </w:rPr>
        <w:fldChar w:fldCharType="begin"/>
      </w:r>
      <w:r w:rsidR="00A0344F" w:rsidRPr="001B732E">
        <w:rPr>
          <w:sz w:val="24"/>
          <w:szCs w:val="24"/>
        </w:rPr>
        <w:instrText xml:space="preserve"> ADDIN EN.CITE &lt;EndNote&gt;&lt;Cite&gt;&lt;Year&gt;2020&lt;/Year&gt;&lt;RecNum&gt;6392&lt;/RecNum&gt;&lt;DisplayText&gt;(12)&lt;/DisplayText&gt;&lt;record&gt;&lt;rec-number&gt;6392&lt;/rec-number&gt;&lt;foreign-keys&gt;&lt;key app="EN" db-id="5xf55efwwtwtrke50ztvda9pf099stsdewrx" timestamp="1586128060" guid="4f9d03fd-64ca-47fe-b583-b521150cc5eb"&gt;6392&lt;/key&gt;&lt;/foreign-keys&gt;&lt;ref-type name="Multimedia Application"&gt;68&lt;/ref-type&gt;&lt;contributors&gt;&lt;secondary-authors&gt;&lt;author&gt;Schwab, J.&lt;/author&gt;&lt;author&gt;Lendle, S.&lt;/author&gt;&lt;author&gt;Peterson, M. D.&lt;/author&gt;&lt;author&gt;van der Laan, M. J.&lt;/author&gt;&lt;author&gt;Gruber, S.&lt;/author&gt;&lt;/secondary-authors&gt;&lt;/contributors&gt;&lt;titles&gt;&lt;title&gt;ltmle: Longitudinal Targeted Maximum Likelihood Estimation&lt;/title&gt;&lt;/titles&gt;&lt;volume&gt;R&lt;/volume&gt;&lt;dates&gt;&lt;year&gt;2020&lt;/year&gt;&lt;/dates&gt;&lt;publisher&gt;https://CRAN.R-project.org/package=ltmle&lt;/publisher&gt;&lt;urls&gt;&lt;/urls&gt;&lt;/record&gt;&lt;/Cite&gt;&lt;/EndNote&gt;</w:instrText>
      </w:r>
      <w:r w:rsidR="004F7B93" w:rsidRPr="001B732E">
        <w:rPr>
          <w:sz w:val="24"/>
          <w:szCs w:val="24"/>
        </w:rPr>
        <w:fldChar w:fldCharType="separate"/>
      </w:r>
      <w:r w:rsidR="00A0344F" w:rsidRPr="001B732E">
        <w:rPr>
          <w:noProof/>
          <w:sz w:val="24"/>
          <w:szCs w:val="24"/>
        </w:rPr>
        <w:t>(1</w:t>
      </w:r>
      <w:ins w:id="12" w:author="Shelley Facente" w:date="2021-09-22T17:11:00Z">
        <w:r w:rsidR="00462D09">
          <w:rPr>
            <w:noProof/>
            <w:sz w:val="24"/>
            <w:szCs w:val="24"/>
          </w:rPr>
          <w:t>1</w:t>
        </w:r>
      </w:ins>
      <w:del w:id="13" w:author="Shelley Facente" w:date="2021-09-22T17:11:00Z">
        <w:r w:rsidR="00A0344F" w:rsidRPr="001B732E" w:rsidDel="00462D09">
          <w:rPr>
            <w:noProof/>
            <w:sz w:val="24"/>
            <w:szCs w:val="24"/>
          </w:rPr>
          <w:delText>2</w:delText>
        </w:r>
      </w:del>
      <w:r w:rsidR="00A0344F" w:rsidRPr="001B732E">
        <w:rPr>
          <w:noProof/>
          <w:sz w:val="24"/>
          <w:szCs w:val="24"/>
        </w:rPr>
        <w:t>)</w:t>
      </w:r>
      <w:r w:rsidR="004F7B93" w:rsidRPr="001B732E">
        <w:rPr>
          <w:sz w:val="24"/>
          <w:szCs w:val="24"/>
        </w:rPr>
        <w:fldChar w:fldCharType="end"/>
      </w:r>
      <w:r w:rsidRPr="001B732E">
        <w:rPr>
          <w:sz w:val="24"/>
          <w:szCs w:val="24"/>
        </w:rPr>
        <w:t xml:space="preserve"> </w:t>
      </w:r>
      <w:r w:rsidR="00A724D5" w:rsidRPr="001B732E">
        <w:rPr>
          <w:sz w:val="24"/>
          <w:szCs w:val="24"/>
        </w:rPr>
        <w:t xml:space="preserve">We implemented </w:t>
      </w:r>
      <w:proofErr w:type="spellStart"/>
      <w:r w:rsidR="00A724D5" w:rsidRPr="001B732E">
        <w:rPr>
          <w:sz w:val="24"/>
          <w:szCs w:val="24"/>
        </w:rPr>
        <w:t>SuperLearner</w:t>
      </w:r>
      <w:proofErr w:type="spellEnd"/>
      <w:r w:rsidR="00A724D5" w:rsidRPr="001B732E">
        <w:rPr>
          <w:sz w:val="24"/>
          <w:szCs w:val="24"/>
        </w:rPr>
        <w:t xml:space="preserve"> using generalized linear modeling (GLM), Bayesian GLM, generalized additive modeling (GAM), stepwise regression, stepwise regression with forward selection, adaptive regression splines, neural network analysis, a random forest algorithm, and mean of Y analyses to optimize our estimation.</w:t>
      </w:r>
    </w:p>
    <w:p w14:paraId="32D069C4" w14:textId="77777777" w:rsidR="008C5CDE" w:rsidRPr="001B732E" w:rsidRDefault="00A724D5" w:rsidP="008C5CDE">
      <w:pPr>
        <w:spacing w:after="0" w:line="480" w:lineRule="auto"/>
        <w:ind w:firstLine="720"/>
        <w:rPr>
          <w:sz w:val="24"/>
          <w:szCs w:val="24"/>
        </w:rPr>
      </w:pPr>
      <w:r w:rsidRPr="001B732E">
        <w:rPr>
          <w:sz w:val="24"/>
          <w:szCs w:val="24"/>
        </w:rPr>
        <w:lastRenderedPageBreak/>
        <w:t xml:space="preserve">When testing our estimators against a simulation of 100,000 patients roughly matching the variable distribution of our observed dataset, they performed with minimal bias and low overall mean squared error, with G-computation performing best overall (see Table </w:t>
      </w:r>
      <w:r w:rsidR="00C24299" w:rsidRPr="001B732E">
        <w:rPr>
          <w:sz w:val="24"/>
          <w:szCs w:val="24"/>
        </w:rPr>
        <w:t>2</w:t>
      </w:r>
      <w:r w:rsidRPr="001B732E">
        <w:rPr>
          <w:sz w:val="24"/>
          <w:szCs w:val="24"/>
        </w:rPr>
        <w:t>)</w:t>
      </w:r>
      <w:r w:rsidR="00697E7F" w:rsidRPr="001B732E">
        <w:rPr>
          <w:sz w:val="24"/>
          <w:szCs w:val="24"/>
        </w:rPr>
        <w:t>.</w:t>
      </w:r>
    </w:p>
    <w:p w14:paraId="2148F4A4" w14:textId="062B182B" w:rsidR="002106D6" w:rsidRPr="001B732E" w:rsidDel="00BD3C7F" w:rsidRDefault="00AA5A50" w:rsidP="008C5CDE">
      <w:pPr>
        <w:spacing w:after="0" w:line="480" w:lineRule="auto"/>
        <w:ind w:firstLine="720"/>
        <w:rPr>
          <w:del w:id="14" w:author="Shelley Facente" w:date="2021-09-22T16:57:00Z"/>
          <w:sz w:val="24"/>
          <w:szCs w:val="24"/>
        </w:rPr>
      </w:pPr>
      <w:del w:id="15" w:author="Shelley Facente" w:date="2021-09-22T16:57:00Z">
        <w:r w:rsidRPr="001B732E" w:rsidDel="00BD3C7F">
          <w:rPr>
            <w:sz w:val="24"/>
            <w:szCs w:val="24"/>
          </w:rPr>
          <w:delText>As a secondary analysis, we also completed two proportional hazards regressions</w:delText>
        </w:r>
        <w:r w:rsidR="00C24299" w:rsidRPr="001B732E" w:rsidDel="00BD3C7F">
          <w:rPr>
            <w:sz w:val="24"/>
            <w:szCs w:val="24"/>
          </w:rPr>
          <w:delText xml:space="preserve"> with the same covariates</w:delText>
        </w:r>
        <w:r w:rsidRPr="001B732E" w:rsidDel="00BD3C7F">
          <w:rPr>
            <w:sz w:val="24"/>
            <w:szCs w:val="24"/>
          </w:rPr>
          <w:delText>, using a Weibull proportional hazards model</w:delText>
        </w:r>
        <w:r w:rsidR="00C24299" w:rsidRPr="001B732E" w:rsidDel="00BD3C7F">
          <w:rPr>
            <w:sz w:val="24"/>
            <w:szCs w:val="24"/>
          </w:rPr>
          <w:delText xml:space="preserve"> (eq. 9)</w:delText>
        </w:r>
        <w:r w:rsidRPr="001B732E" w:rsidDel="00BD3C7F">
          <w:rPr>
            <w:sz w:val="24"/>
            <w:szCs w:val="24"/>
          </w:rPr>
          <w:delText xml:space="preserve"> with shape parameter </w:delText>
        </w:r>
        <w:r w:rsidRPr="001B732E" w:rsidDel="00BD3C7F">
          <w:rPr>
            <w:i/>
            <w:iCs/>
            <w:sz w:val="24"/>
            <w:szCs w:val="24"/>
          </w:rPr>
          <w:delText xml:space="preserve">p </w:delText>
        </w:r>
        <w:r w:rsidRPr="001B732E" w:rsidDel="00BD3C7F">
          <w:rPr>
            <w:sz w:val="24"/>
            <w:szCs w:val="24"/>
          </w:rPr>
          <w:delText>equal to 2.27:</w:delText>
        </w:r>
      </w:del>
    </w:p>
    <w:p w14:paraId="08438961" w14:textId="69FD6AE1" w:rsidR="00AA5A50" w:rsidRPr="001B732E" w:rsidDel="00BD3C7F" w:rsidRDefault="00C24299" w:rsidP="00C24299">
      <w:pPr>
        <w:tabs>
          <w:tab w:val="left" w:pos="8190"/>
        </w:tabs>
        <w:spacing w:after="0" w:line="480" w:lineRule="auto"/>
        <w:ind w:firstLine="720"/>
        <w:rPr>
          <w:del w:id="16" w:author="Shelley Facente" w:date="2021-09-22T16:57:00Z"/>
          <w:rFonts w:eastAsiaTheme="minorEastAsia"/>
          <w:sz w:val="24"/>
          <w:szCs w:val="24"/>
        </w:rPr>
      </w:pPr>
      <w:del w:id="17" w:author="Shelley Facente" w:date="2021-09-22T16:57:00Z">
        <w:r w:rsidRPr="001B732E" w:rsidDel="00BD3C7F">
          <w:rPr>
            <w:rFonts w:eastAsiaTheme="minorEastAsia"/>
            <w:sz w:val="24"/>
            <w:szCs w:val="24"/>
          </w:rPr>
          <w:delText xml:space="preserve">                 </w:delText>
        </w:r>
      </w:del>
      <m:oMath>
        <m:r>
          <w:del w:id="18" w:author="Shelley Facente" w:date="2021-09-22T16:57:00Z">
            <w:rPr>
              <w:rFonts w:ascii="Cambria Math" w:hAnsi="Cambria Math"/>
              <w:sz w:val="24"/>
              <w:szCs w:val="24"/>
            </w:rPr>
            <m:t>F</m:t>
          </w:del>
        </m:r>
        <m:d>
          <m:dPr>
            <m:ctrlPr>
              <w:del w:id="19" w:author="Shelley Facente" w:date="2021-09-22T16:57:00Z">
                <w:rPr>
                  <w:rFonts w:ascii="Cambria Math" w:hAnsi="Cambria Math"/>
                  <w:i/>
                  <w:sz w:val="24"/>
                  <w:szCs w:val="24"/>
                </w:rPr>
              </w:del>
            </m:ctrlPr>
          </m:dPr>
          <m:e>
            <m:r>
              <w:del w:id="20" w:author="Shelley Facente" w:date="2021-09-22T16:57:00Z">
                <w:rPr>
                  <w:rFonts w:ascii="Cambria Math" w:hAnsi="Cambria Math"/>
                  <w:sz w:val="24"/>
                  <w:szCs w:val="24"/>
                </w:rPr>
                <m:t>t</m:t>
              </w:del>
            </m:r>
          </m:e>
        </m:d>
        <m:r>
          <w:del w:id="21" w:author="Shelley Facente" w:date="2021-09-22T16:57:00Z">
            <w:rPr>
              <w:rFonts w:ascii="Cambria Math" w:hAnsi="Cambria Math"/>
              <w:sz w:val="24"/>
              <w:szCs w:val="24"/>
            </w:rPr>
            <m:t>=1-</m:t>
          </w:del>
        </m:r>
        <m:func>
          <m:funcPr>
            <m:ctrlPr>
              <w:del w:id="22" w:author="Shelley Facente" w:date="2021-09-22T16:57:00Z">
                <w:rPr>
                  <w:rFonts w:ascii="Cambria Math" w:hAnsi="Cambria Math"/>
                  <w:i/>
                  <w:sz w:val="24"/>
                  <w:szCs w:val="24"/>
                </w:rPr>
              </w:del>
            </m:ctrlPr>
          </m:funcPr>
          <m:fName>
            <m:r>
              <w:del w:id="23" w:author="Shelley Facente" w:date="2021-09-22T16:57:00Z">
                <w:rPr>
                  <w:rFonts w:ascii="Cambria Math" w:hAnsi="Cambria Math"/>
                  <w:sz w:val="24"/>
                  <w:szCs w:val="24"/>
                </w:rPr>
                <m:t>exp</m:t>
              </w:del>
            </m:r>
          </m:fName>
          <m:e>
            <m:d>
              <m:dPr>
                <m:ctrlPr>
                  <w:del w:id="24" w:author="Shelley Facente" w:date="2021-09-22T16:57:00Z">
                    <w:rPr>
                      <w:rFonts w:ascii="Cambria Math" w:hAnsi="Cambria Math"/>
                      <w:i/>
                      <w:sz w:val="24"/>
                      <w:szCs w:val="24"/>
                    </w:rPr>
                  </w:del>
                </m:ctrlPr>
              </m:dPr>
              <m:e>
                <m:r>
                  <w:del w:id="25" w:author="Shelley Facente" w:date="2021-09-22T16:57:00Z">
                    <w:rPr>
                      <w:rFonts w:ascii="Cambria Math" w:hAnsi="Cambria Math"/>
                      <w:sz w:val="24"/>
                      <w:szCs w:val="24"/>
                    </w:rPr>
                    <m:t>-</m:t>
                  </w:del>
                </m:r>
                <m:r>
                  <w:del w:id="26" w:author="Shelley Facente" w:date="2021-09-22T16:57:00Z">
                    <m:rPr>
                      <m:sty m:val="p"/>
                    </m:rPr>
                    <w:rPr>
                      <w:rFonts w:ascii="Cambria Math" w:hAnsi="Cambria Math"/>
                      <w:sz w:val="24"/>
                      <w:szCs w:val="24"/>
                    </w:rPr>
                    <m:t>λ</m:t>
                  </w:del>
                </m:r>
                <m:sSup>
                  <m:sSupPr>
                    <m:ctrlPr>
                      <w:del w:id="27" w:author="Shelley Facente" w:date="2021-09-22T16:57:00Z">
                        <w:rPr>
                          <w:rFonts w:ascii="Cambria Math" w:hAnsi="Cambria Math"/>
                          <w:i/>
                          <w:sz w:val="24"/>
                          <w:szCs w:val="24"/>
                        </w:rPr>
                      </w:del>
                    </m:ctrlPr>
                  </m:sSupPr>
                  <m:e>
                    <m:r>
                      <w:del w:id="28" w:author="Shelley Facente" w:date="2021-09-22T16:57:00Z">
                        <w:rPr>
                          <w:rFonts w:ascii="Cambria Math" w:hAnsi="Cambria Math"/>
                          <w:sz w:val="24"/>
                          <w:szCs w:val="24"/>
                        </w:rPr>
                        <m:t>t</m:t>
                      </w:del>
                    </m:r>
                  </m:e>
                  <m:sup>
                    <m:r>
                      <w:del w:id="29" w:author="Shelley Facente" w:date="2021-09-22T16:57:00Z">
                        <w:rPr>
                          <w:rFonts w:ascii="Cambria Math" w:hAnsi="Cambria Math"/>
                          <w:sz w:val="24"/>
                          <w:szCs w:val="24"/>
                        </w:rPr>
                        <m:t>p</m:t>
                      </w:del>
                    </m:r>
                  </m:sup>
                </m:sSup>
              </m:e>
            </m:d>
          </m:e>
        </m:func>
      </m:oMath>
      <w:del w:id="30" w:author="Shelley Facente" w:date="2021-09-22T16:57:00Z">
        <w:r w:rsidRPr="001B732E" w:rsidDel="00BD3C7F">
          <w:rPr>
            <w:rFonts w:eastAsiaTheme="minorEastAsia"/>
            <w:sz w:val="24"/>
            <w:szCs w:val="24"/>
          </w:rPr>
          <w:tab/>
          <w:delText>(9)</w:delText>
        </w:r>
      </w:del>
    </w:p>
    <w:p w14:paraId="29E495EF" w14:textId="4F9E4A8B" w:rsidR="0050574A" w:rsidRPr="001B732E" w:rsidDel="00BD3C7F" w:rsidRDefault="00AA5A50" w:rsidP="0050574A">
      <w:pPr>
        <w:spacing w:after="0" w:line="480" w:lineRule="auto"/>
        <w:rPr>
          <w:del w:id="31" w:author="Shelley Facente" w:date="2021-09-22T16:57:00Z"/>
          <w:sz w:val="24"/>
          <w:szCs w:val="24"/>
        </w:rPr>
      </w:pPr>
      <w:del w:id="32" w:author="Shelley Facente" w:date="2021-09-22T16:57:00Z">
        <w:r w:rsidRPr="001B732E" w:rsidDel="00BD3C7F">
          <w:rPr>
            <w:sz w:val="24"/>
            <w:szCs w:val="24"/>
          </w:rPr>
          <w:delText xml:space="preserve">and subsequently a Cox proportional hazards model stratified by race/ethnicity. </w:delText>
        </w:r>
        <w:r w:rsidR="0050574A" w:rsidRPr="001B732E" w:rsidDel="00BD3C7F">
          <w:rPr>
            <w:sz w:val="24"/>
            <w:szCs w:val="24"/>
          </w:rPr>
          <w:delText xml:space="preserve">The Weibull model allowed us to estimate the relationship between abdominal imaging and HCC without the need to dichotomize the exposure variable due to computational limitations, and with the Cox proportional hazards regression we further explored the findings using the same covariates but stratifying by race/ethnicity, to better illuminate the results from the Weibull modeling.  </w:delText>
        </w:r>
      </w:del>
    </w:p>
    <w:p w14:paraId="6D99E152" w14:textId="77777777" w:rsidR="00C24299" w:rsidRPr="001B732E" w:rsidRDefault="00C24299" w:rsidP="00C24299">
      <w:pPr>
        <w:kinsoku w:val="0"/>
        <w:overflowPunct w:val="0"/>
        <w:autoSpaceDE w:val="0"/>
        <w:autoSpaceDN w:val="0"/>
        <w:adjustRightInd w:val="0"/>
        <w:spacing w:before="1" w:after="0" w:line="240" w:lineRule="auto"/>
        <w:rPr>
          <w:rFonts w:ascii="Palatino Linotype" w:hAnsi="Palatino Linotype" w:cs="Palatino Linotype"/>
          <w:sz w:val="24"/>
          <w:szCs w:val="24"/>
        </w:rPr>
      </w:pPr>
    </w:p>
    <w:p w14:paraId="27F4B19D" w14:textId="77777777" w:rsidR="00B86A94" w:rsidRDefault="00B86A94" w:rsidP="00C24299">
      <w:pPr>
        <w:kinsoku w:val="0"/>
        <w:overflowPunct w:val="0"/>
        <w:autoSpaceDE w:val="0"/>
        <w:autoSpaceDN w:val="0"/>
        <w:adjustRightInd w:val="0"/>
        <w:spacing w:after="0" w:line="480" w:lineRule="auto"/>
        <w:ind w:left="39"/>
        <w:jc w:val="both"/>
        <w:outlineLvl w:val="0"/>
        <w:rPr>
          <w:rFonts w:ascii="Georgia" w:hAnsi="Georgia" w:cs="Georgia"/>
          <w:b/>
          <w:bCs/>
          <w:sz w:val="24"/>
          <w:szCs w:val="24"/>
        </w:rPr>
      </w:pPr>
    </w:p>
    <w:p w14:paraId="4365F78E" w14:textId="79575F6C" w:rsidR="00C24299" w:rsidRPr="001B732E" w:rsidRDefault="00C24299" w:rsidP="00C24299">
      <w:pPr>
        <w:kinsoku w:val="0"/>
        <w:overflowPunct w:val="0"/>
        <w:autoSpaceDE w:val="0"/>
        <w:autoSpaceDN w:val="0"/>
        <w:adjustRightInd w:val="0"/>
        <w:spacing w:after="0" w:line="480" w:lineRule="auto"/>
        <w:ind w:left="39"/>
        <w:jc w:val="both"/>
        <w:outlineLvl w:val="0"/>
        <w:rPr>
          <w:rFonts w:ascii="Georgia" w:hAnsi="Georgia" w:cs="Georgia"/>
          <w:b/>
          <w:bCs/>
          <w:sz w:val="24"/>
          <w:szCs w:val="24"/>
        </w:rPr>
      </w:pPr>
      <w:r w:rsidRPr="001B732E">
        <w:rPr>
          <w:rFonts w:ascii="Georgia" w:hAnsi="Georgia" w:cs="Georgia"/>
          <w:b/>
          <w:bCs/>
          <w:sz w:val="24"/>
          <w:szCs w:val="24"/>
        </w:rPr>
        <w:t>Results</w:t>
      </w:r>
    </w:p>
    <w:p w14:paraId="14BF046A" w14:textId="22F619A7" w:rsidR="00C24299" w:rsidRPr="001B732E" w:rsidRDefault="007920AF" w:rsidP="00C24299">
      <w:pPr>
        <w:spacing w:after="0" w:line="480" w:lineRule="auto"/>
        <w:ind w:firstLine="720"/>
        <w:rPr>
          <w:sz w:val="24"/>
          <w:szCs w:val="24"/>
        </w:rPr>
      </w:pPr>
      <w:r w:rsidRPr="001B732E">
        <w:rPr>
          <w:sz w:val="24"/>
          <w:szCs w:val="24"/>
        </w:rPr>
        <w:t xml:space="preserve">The number of primary care or hepatology visits in a single year per patient ranged from 0 to 44 in any given year, with a median of 1 visit per year overall. </w:t>
      </w:r>
      <w:r w:rsidR="00C24299" w:rsidRPr="001B732E">
        <w:rPr>
          <w:sz w:val="24"/>
          <w:szCs w:val="24"/>
        </w:rPr>
        <w:t xml:space="preserve">In years where they had at least one visit with a primary care physician or hepatologist, 86.4% of patients chronically infected with HCV had no evidence of abdominal imaging at least one of </w:t>
      </w:r>
      <w:r w:rsidR="0050574A" w:rsidRPr="001B732E">
        <w:rPr>
          <w:sz w:val="24"/>
          <w:szCs w:val="24"/>
        </w:rPr>
        <w:t>the</w:t>
      </w:r>
      <w:r w:rsidR="00C24299" w:rsidRPr="001B732E">
        <w:rPr>
          <w:sz w:val="24"/>
          <w:szCs w:val="24"/>
        </w:rPr>
        <w:t xml:space="preserve"> years under study.</w:t>
      </w:r>
      <w:r w:rsidRPr="001B732E">
        <w:rPr>
          <w:sz w:val="24"/>
          <w:szCs w:val="24"/>
        </w:rPr>
        <w:t xml:space="preserve"> </w:t>
      </w:r>
    </w:p>
    <w:p w14:paraId="27764808" w14:textId="544FD07E" w:rsidR="007920AF" w:rsidRPr="001B732E" w:rsidRDefault="007920AF" w:rsidP="008C48B6">
      <w:pPr>
        <w:spacing w:after="0" w:line="480" w:lineRule="auto"/>
        <w:ind w:firstLine="720"/>
        <w:rPr>
          <w:i/>
          <w:iCs/>
          <w:sz w:val="24"/>
          <w:szCs w:val="24"/>
        </w:rPr>
      </w:pPr>
      <w:bookmarkStart w:id="33" w:name="_Hlk83224588"/>
      <w:r w:rsidRPr="001B732E">
        <w:rPr>
          <w:sz w:val="24"/>
          <w:szCs w:val="24"/>
        </w:rPr>
        <w:t xml:space="preserve">Ultimately, implementing </w:t>
      </w:r>
      <w:proofErr w:type="spellStart"/>
      <w:r w:rsidRPr="001B732E">
        <w:rPr>
          <w:rFonts w:ascii="Cambria Math" w:hAnsi="Cambria Math"/>
          <w:sz w:val="24"/>
          <w:szCs w:val="24"/>
        </w:rPr>
        <w:t>ltmle</w:t>
      </w:r>
      <w:proofErr w:type="spellEnd"/>
      <w:r w:rsidRPr="001B732E">
        <w:rPr>
          <w:sz w:val="24"/>
          <w:szCs w:val="24"/>
        </w:rPr>
        <w:t xml:space="preserve"> with Super Learner </w:t>
      </w:r>
      <w:r w:rsidR="008C48B6" w:rsidRPr="001B732E">
        <w:rPr>
          <w:sz w:val="24"/>
          <w:szCs w:val="24"/>
        </w:rPr>
        <w:t xml:space="preserve">and using the G-Computation estimator </w:t>
      </w:r>
      <w:r w:rsidRPr="001B732E">
        <w:rPr>
          <w:sz w:val="24"/>
          <w:szCs w:val="24"/>
        </w:rPr>
        <w:t xml:space="preserve">on our observed data </w:t>
      </w:r>
      <w:r w:rsidR="008C48B6" w:rsidRPr="001B732E">
        <w:rPr>
          <w:sz w:val="24"/>
          <w:szCs w:val="24"/>
        </w:rPr>
        <w:t>led to an estimated</w:t>
      </w:r>
      <w:r w:rsidRPr="001B732E">
        <w:rPr>
          <w:sz w:val="24"/>
          <w:szCs w:val="24"/>
        </w:rPr>
        <w:t xml:space="preserve"> risk difference</w:t>
      </w:r>
      <w:r w:rsidR="008C48B6" w:rsidRPr="001B732E">
        <w:rPr>
          <w:sz w:val="24"/>
          <w:szCs w:val="24"/>
        </w:rPr>
        <w:t xml:space="preserve"> of</w:t>
      </w:r>
      <w:r w:rsidRPr="001B732E">
        <w:rPr>
          <w:sz w:val="24"/>
          <w:szCs w:val="24"/>
        </w:rPr>
        <w:t xml:space="preserve"> </w:t>
      </w:r>
      <w:r w:rsidR="008C48B6" w:rsidRPr="001B732E">
        <w:rPr>
          <w:sz w:val="24"/>
          <w:szCs w:val="24"/>
        </w:rPr>
        <w:t xml:space="preserve">1.102 (95% CI: -0.913 – 3.116) </w:t>
      </w:r>
      <w:r w:rsidRPr="001B732E">
        <w:rPr>
          <w:sz w:val="24"/>
          <w:szCs w:val="24"/>
        </w:rPr>
        <w:t>of developing HCC in year 5 when receiving abdominal imaging at least once per year for the 4 preceding years, compared to not receiving abdominal imaging during that time</w:t>
      </w:r>
      <w:bookmarkStart w:id="34" w:name="D._Structural_Model"/>
      <w:bookmarkStart w:id="35" w:name="F._Findings"/>
      <w:bookmarkStart w:id="36" w:name="G._Interpretation"/>
      <w:bookmarkStart w:id="37" w:name="H._References"/>
      <w:bookmarkEnd w:id="34"/>
      <w:bookmarkEnd w:id="35"/>
      <w:bookmarkEnd w:id="36"/>
      <w:bookmarkEnd w:id="37"/>
      <w:r w:rsidR="008C48B6" w:rsidRPr="001B732E">
        <w:rPr>
          <w:sz w:val="24"/>
          <w:szCs w:val="24"/>
        </w:rPr>
        <w:t>.</w:t>
      </w:r>
      <w:r w:rsidR="008C48B6" w:rsidRPr="001B732E">
        <w:rPr>
          <w:i/>
          <w:iCs/>
          <w:sz w:val="24"/>
          <w:szCs w:val="24"/>
        </w:rPr>
        <w:t xml:space="preserve"> </w:t>
      </w:r>
      <w:r w:rsidR="00337677" w:rsidRPr="001B732E">
        <w:rPr>
          <w:sz w:val="24"/>
          <w:szCs w:val="24"/>
        </w:rPr>
        <w:t>Thus</w:t>
      </w:r>
      <w:r w:rsidR="008C48B6" w:rsidRPr="001B732E">
        <w:rPr>
          <w:sz w:val="24"/>
          <w:szCs w:val="24"/>
        </w:rPr>
        <w:t xml:space="preserve">, </w:t>
      </w:r>
      <w:r w:rsidRPr="001B732E">
        <w:rPr>
          <w:sz w:val="24"/>
          <w:szCs w:val="24"/>
        </w:rPr>
        <w:t xml:space="preserve">we found that over the five years under study, patients with no cirrhosis at baseline were 1.1% less likely to develop HCC by year 5 when they had abdominal imaging each year for the 4 previous years, compared to patients who had no abdominal imaging, when controlling for liver cirrhosis, number of primary care or hepatology visits, sex, race, and SES. </w:t>
      </w:r>
    </w:p>
    <w:bookmarkEnd w:id="33"/>
    <w:p w14:paraId="418124CC" w14:textId="2AFBFDB0" w:rsidR="00F32D42" w:rsidRPr="001B732E" w:rsidDel="00BD3C7F" w:rsidRDefault="00452B67" w:rsidP="00B03421">
      <w:pPr>
        <w:spacing w:after="0" w:line="480" w:lineRule="auto"/>
        <w:ind w:firstLine="720"/>
        <w:rPr>
          <w:del w:id="38" w:author="Shelley Facente" w:date="2021-09-22T16:57:00Z"/>
          <w:sz w:val="24"/>
          <w:szCs w:val="24"/>
        </w:rPr>
      </w:pPr>
      <w:del w:id="39" w:author="Shelley Facente" w:date="2021-09-22T16:57:00Z">
        <w:r w:rsidRPr="001B732E" w:rsidDel="00BD3C7F">
          <w:rPr>
            <w:sz w:val="24"/>
            <w:szCs w:val="24"/>
          </w:rPr>
          <w:delText xml:space="preserve">Unexpectedly, </w:delText>
        </w:r>
        <w:r w:rsidR="0050574A" w:rsidRPr="001B732E" w:rsidDel="00BD3C7F">
          <w:rPr>
            <w:sz w:val="24"/>
            <w:szCs w:val="24"/>
          </w:rPr>
          <w:delText>our parametric proportional hazards</w:delText>
        </w:r>
        <w:r w:rsidR="00F32D42" w:rsidRPr="001B732E" w:rsidDel="00BD3C7F">
          <w:rPr>
            <w:sz w:val="24"/>
            <w:szCs w:val="24"/>
          </w:rPr>
          <w:delText xml:space="preserve"> analysis showed that each additional</w:delText>
        </w:r>
        <w:r w:rsidRPr="001B732E" w:rsidDel="00BD3C7F">
          <w:rPr>
            <w:sz w:val="24"/>
            <w:szCs w:val="24"/>
          </w:rPr>
          <w:delText xml:space="preserve"> abdominal imaging visit over the five years of study resulted in </w:delText>
        </w:r>
        <w:r w:rsidR="00D9644D" w:rsidRPr="001B732E" w:rsidDel="00BD3C7F">
          <w:rPr>
            <w:sz w:val="24"/>
            <w:szCs w:val="24"/>
          </w:rPr>
          <w:delText xml:space="preserve">an </w:delText>
        </w:r>
        <w:r w:rsidRPr="001B732E" w:rsidDel="00BD3C7F">
          <w:rPr>
            <w:sz w:val="24"/>
            <w:szCs w:val="24"/>
          </w:rPr>
          <w:delText>increased risk of developing HCC by 2019 (</w:delText>
        </w:r>
        <w:r w:rsidR="0014136F" w:rsidRPr="001B732E" w:rsidDel="00BD3C7F">
          <w:rPr>
            <w:sz w:val="24"/>
            <w:szCs w:val="24"/>
          </w:rPr>
          <w:delText>H</w:delText>
        </w:r>
        <w:r w:rsidRPr="001B732E" w:rsidDel="00BD3C7F">
          <w:rPr>
            <w:sz w:val="24"/>
            <w:szCs w:val="24"/>
          </w:rPr>
          <w:delText>R = 1.2, 95% CI</w:delText>
        </w:r>
        <w:r w:rsidR="00F608C5" w:rsidRPr="001B732E" w:rsidDel="00BD3C7F">
          <w:rPr>
            <w:sz w:val="24"/>
            <w:szCs w:val="24"/>
          </w:rPr>
          <w:delText>:</w:delText>
        </w:r>
        <w:r w:rsidRPr="001B732E" w:rsidDel="00BD3C7F">
          <w:rPr>
            <w:sz w:val="24"/>
            <w:szCs w:val="24"/>
          </w:rPr>
          <w:delText xml:space="preserve"> 1.17 – 1.24)</w:delText>
        </w:r>
        <w:r w:rsidR="00F32D42" w:rsidRPr="001B732E" w:rsidDel="00BD3C7F">
          <w:rPr>
            <w:sz w:val="24"/>
            <w:szCs w:val="24"/>
          </w:rPr>
          <w:delText xml:space="preserve">, when controlling for number of primary care or hepatology visits, FIB-4, race/ethnicity, sex, and SES (see Table </w:delText>
        </w:r>
        <w:r w:rsidR="008C48B6" w:rsidRPr="001B732E" w:rsidDel="00BD3C7F">
          <w:rPr>
            <w:sz w:val="24"/>
            <w:szCs w:val="24"/>
          </w:rPr>
          <w:delText>3</w:delText>
        </w:r>
        <w:r w:rsidR="00F32D42" w:rsidRPr="001B732E" w:rsidDel="00BD3C7F">
          <w:rPr>
            <w:sz w:val="24"/>
            <w:szCs w:val="24"/>
          </w:rPr>
          <w:delText xml:space="preserve">). </w:delText>
        </w:r>
      </w:del>
    </w:p>
    <w:p w14:paraId="4500DED8" w14:textId="75949815" w:rsidR="00F608C5" w:rsidRPr="001B732E" w:rsidDel="00BD3C7F" w:rsidRDefault="00D9644D" w:rsidP="00D97819">
      <w:pPr>
        <w:spacing w:before="240" w:after="0" w:line="480" w:lineRule="auto"/>
        <w:ind w:firstLine="720"/>
        <w:rPr>
          <w:del w:id="40" w:author="Shelley Facente" w:date="2021-09-22T16:57:00Z"/>
          <w:sz w:val="24"/>
          <w:szCs w:val="24"/>
        </w:rPr>
      </w:pPr>
      <w:del w:id="41" w:author="Shelley Facente" w:date="2021-09-22T16:57:00Z">
        <w:r w:rsidRPr="001B732E" w:rsidDel="00BD3C7F">
          <w:rPr>
            <w:sz w:val="24"/>
            <w:szCs w:val="24"/>
          </w:rPr>
          <w:delText xml:space="preserve">While a parametric proportional hazards regression does look at time-varying confounders over time, in our dataset the time variable is discrete (assessed at the year level) rather than continuous; therefore, challenges of time-varying confounding are introduced. For example, it is likely that people diagnosed with HCC have a considerable increase in abdominal images that year, biasing our findings related to </w:delText>
        </w:r>
        <w:r w:rsidR="0014136F" w:rsidRPr="001B732E" w:rsidDel="00BD3C7F">
          <w:rPr>
            <w:sz w:val="24"/>
            <w:szCs w:val="24"/>
          </w:rPr>
          <w:delText>hazard</w:delText>
        </w:r>
        <w:r w:rsidRPr="001B732E" w:rsidDel="00BD3C7F">
          <w:rPr>
            <w:sz w:val="24"/>
            <w:szCs w:val="24"/>
          </w:rPr>
          <w:delText xml:space="preserve"> of that exposure. Similar challenges likely exist for FIB-4 score; both of these appeared to moderately increase risk of HCC as they increased, with strong statistical significance. </w:delText>
        </w:r>
      </w:del>
    </w:p>
    <w:p w14:paraId="00D29982" w14:textId="41476E46" w:rsidR="00452B67" w:rsidRPr="001B732E" w:rsidDel="00BD3C7F" w:rsidRDefault="00D9644D" w:rsidP="00F608C5">
      <w:pPr>
        <w:spacing w:after="0" w:line="480" w:lineRule="auto"/>
        <w:ind w:firstLine="720"/>
        <w:rPr>
          <w:del w:id="42" w:author="Shelley Facente" w:date="2021-09-22T16:57:00Z"/>
          <w:sz w:val="24"/>
          <w:szCs w:val="24"/>
        </w:rPr>
      </w:pPr>
      <w:del w:id="43" w:author="Shelley Facente" w:date="2021-09-22T16:57:00Z">
        <w:r w:rsidRPr="001B732E" w:rsidDel="00BD3C7F">
          <w:rPr>
            <w:sz w:val="24"/>
            <w:szCs w:val="24"/>
          </w:rPr>
          <w:delText xml:space="preserve">Being male was also </w:delText>
        </w:r>
        <w:r w:rsidR="00F608C5" w:rsidRPr="001B732E" w:rsidDel="00BD3C7F">
          <w:rPr>
            <w:sz w:val="24"/>
            <w:szCs w:val="24"/>
          </w:rPr>
          <w:delText>a strong predictor of HCC risk, with males more than 3 times as likely to develop HCC within 5 years when compared with females (</w:delText>
        </w:r>
        <w:r w:rsidR="0014136F" w:rsidRPr="001B732E" w:rsidDel="00BD3C7F">
          <w:rPr>
            <w:sz w:val="24"/>
            <w:szCs w:val="24"/>
          </w:rPr>
          <w:delText>H</w:delText>
        </w:r>
        <w:r w:rsidR="00F608C5" w:rsidRPr="001B732E" w:rsidDel="00BD3C7F">
          <w:rPr>
            <w:sz w:val="24"/>
            <w:szCs w:val="24"/>
          </w:rPr>
          <w:delText xml:space="preserve">R 3.30, 95% CI: 2.06 – 5.28). Being a person of color (Black/African American, Latinx, or “Other”) was protective, resulting in decreased </w:delText>
        </w:r>
        <w:r w:rsidR="0014136F" w:rsidRPr="001B732E" w:rsidDel="00BD3C7F">
          <w:rPr>
            <w:sz w:val="24"/>
            <w:szCs w:val="24"/>
          </w:rPr>
          <w:delText>risk</w:delText>
        </w:r>
        <w:r w:rsidR="00F608C5" w:rsidRPr="001B732E" w:rsidDel="00BD3C7F">
          <w:rPr>
            <w:sz w:val="24"/>
            <w:szCs w:val="24"/>
          </w:rPr>
          <w:delText xml:space="preserve"> of HCC compared to white patients; however, the confidence intervals for these estimates were quite wide.</w:delText>
        </w:r>
      </w:del>
    </w:p>
    <w:p w14:paraId="68592595" w14:textId="1633953D" w:rsidR="00F608C5" w:rsidRPr="001B732E" w:rsidDel="00BD3C7F" w:rsidRDefault="0050574A" w:rsidP="00A610EE">
      <w:pPr>
        <w:spacing w:after="0" w:line="480" w:lineRule="auto"/>
        <w:ind w:firstLine="720"/>
        <w:rPr>
          <w:del w:id="44" w:author="Shelley Facente" w:date="2021-09-22T16:57:00Z"/>
          <w:sz w:val="24"/>
          <w:szCs w:val="24"/>
        </w:rPr>
      </w:pPr>
      <w:del w:id="45" w:author="Shelley Facente" w:date="2021-09-22T16:57:00Z">
        <w:r w:rsidRPr="001B732E" w:rsidDel="00BD3C7F">
          <w:rPr>
            <w:sz w:val="24"/>
            <w:szCs w:val="24"/>
          </w:rPr>
          <w:delText>In the stratified Cox model</w:delText>
        </w:r>
        <w:r w:rsidR="0014136F" w:rsidRPr="001B732E" w:rsidDel="00BD3C7F">
          <w:rPr>
            <w:sz w:val="24"/>
            <w:szCs w:val="24"/>
          </w:rPr>
          <w:delText xml:space="preserve">, additional abdominal imaging led to increased hazard for HCC (HR 1.21, 95% CI: 1.18 – 1.26, p&lt;.0001), likely for similar reasons of time-varying confounding as the Weibull model. Results of the other predictors in the model were </w:delText>
        </w:r>
        <w:r w:rsidR="009837FB" w:rsidRPr="001B732E" w:rsidDel="00BD3C7F">
          <w:rPr>
            <w:sz w:val="24"/>
            <w:szCs w:val="24"/>
          </w:rPr>
          <w:delText xml:space="preserve">also </w:delText>
        </w:r>
        <w:r w:rsidR="0014136F" w:rsidRPr="001B732E" w:rsidDel="00BD3C7F">
          <w:rPr>
            <w:sz w:val="24"/>
            <w:szCs w:val="24"/>
          </w:rPr>
          <w:delText xml:space="preserve">comparable to the Weibull results in Table </w:delText>
        </w:r>
        <w:r w:rsidR="00E62BEA" w:rsidRPr="001B732E" w:rsidDel="00BD3C7F">
          <w:rPr>
            <w:sz w:val="24"/>
            <w:szCs w:val="24"/>
          </w:rPr>
          <w:delText>3</w:delText>
        </w:r>
        <w:r w:rsidR="0014136F" w:rsidRPr="001B732E" w:rsidDel="00BD3C7F">
          <w:rPr>
            <w:sz w:val="24"/>
            <w:szCs w:val="24"/>
          </w:rPr>
          <w:delText xml:space="preserve">. </w:delText>
        </w:r>
      </w:del>
    </w:p>
    <w:p w14:paraId="310AEBBE" w14:textId="53FC1E56" w:rsidR="00F06F57" w:rsidRPr="001B732E" w:rsidDel="00BD3C7F" w:rsidRDefault="009837FB" w:rsidP="008C5CDE">
      <w:pPr>
        <w:spacing w:after="0" w:line="480" w:lineRule="auto"/>
        <w:ind w:firstLine="720"/>
        <w:rPr>
          <w:del w:id="46" w:author="Shelley Facente" w:date="2021-09-22T16:57:00Z"/>
          <w:sz w:val="24"/>
          <w:szCs w:val="24"/>
        </w:rPr>
      </w:pPr>
      <w:del w:id="47" w:author="Shelley Facente" w:date="2021-09-22T16:57:00Z">
        <w:r w:rsidRPr="001B732E" w:rsidDel="00BD3C7F">
          <w:rPr>
            <w:sz w:val="24"/>
            <w:szCs w:val="24"/>
          </w:rPr>
          <w:delText>Figure 1 shows the HCC survival probabilities by year in our sample</w:delText>
        </w:r>
        <w:r w:rsidR="0050574A" w:rsidRPr="001B732E" w:rsidDel="00BD3C7F">
          <w:rPr>
            <w:sz w:val="24"/>
            <w:szCs w:val="24"/>
          </w:rPr>
          <w:delText xml:space="preserve"> produced by the Cox proportional hazards regression</w:delText>
        </w:r>
        <w:r w:rsidRPr="001B732E" w:rsidDel="00BD3C7F">
          <w:rPr>
            <w:sz w:val="24"/>
            <w:szCs w:val="24"/>
          </w:rPr>
          <w:delText xml:space="preserve">, stratified by race/ethnicity, adjusting for abdominal imaging and primary care/hepatology visit counts, FIB-4 score, sex, and SES. </w:delText>
        </w:r>
      </w:del>
    </w:p>
    <w:p w14:paraId="1ACE91F7" w14:textId="5E933967" w:rsidR="005C23ED" w:rsidRPr="001B732E" w:rsidDel="00BD3C7F" w:rsidRDefault="00C7579A" w:rsidP="009837FB">
      <w:pPr>
        <w:spacing w:after="0" w:line="480" w:lineRule="auto"/>
        <w:ind w:firstLine="720"/>
        <w:rPr>
          <w:del w:id="48" w:author="Shelley Facente" w:date="2021-09-22T16:57:00Z"/>
          <w:sz w:val="24"/>
          <w:szCs w:val="24"/>
        </w:rPr>
      </w:pPr>
      <w:del w:id="49" w:author="Shelley Facente" w:date="2021-09-22T16:57:00Z">
        <w:r w:rsidRPr="001B732E" w:rsidDel="00BD3C7F">
          <w:rPr>
            <w:sz w:val="24"/>
            <w:szCs w:val="24"/>
          </w:rPr>
          <w:delText xml:space="preserve">From this </w:delText>
        </w:r>
        <w:r w:rsidR="00CF7126" w:rsidRPr="001B732E" w:rsidDel="00BD3C7F">
          <w:rPr>
            <w:sz w:val="24"/>
            <w:szCs w:val="24"/>
          </w:rPr>
          <w:delText>Figure</w:delText>
        </w:r>
        <w:r w:rsidRPr="001B732E" w:rsidDel="00BD3C7F">
          <w:rPr>
            <w:sz w:val="24"/>
            <w:szCs w:val="24"/>
          </w:rPr>
          <w:delText xml:space="preserve"> it is apparent that White patients in the sample were more likely to have developed HCC by the end of the study period (2019); however, the survival probabilities were not proportional between these stratified groups during the period of study, and the confidence intervals for each stratum </w:delText>
        </w:r>
        <w:r w:rsidR="00BC1E46" w:rsidRPr="001B732E" w:rsidDel="00BD3C7F">
          <w:rPr>
            <w:sz w:val="24"/>
            <w:szCs w:val="24"/>
          </w:rPr>
          <w:delText xml:space="preserve">(not shown) </w:delText>
        </w:r>
        <w:r w:rsidRPr="001B732E" w:rsidDel="00BD3C7F">
          <w:rPr>
            <w:sz w:val="24"/>
            <w:szCs w:val="24"/>
          </w:rPr>
          <w:delText>are strongly overlapping at each annual timepoint.</w:delText>
        </w:r>
      </w:del>
    </w:p>
    <w:p w14:paraId="3AB5CCB5" w14:textId="77777777" w:rsidR="007920AF" w:rsidRPr="001B732E" w:rsidRDefault="007920AF" w:rsidP="007920AF">
      <w:pPr>
        <w:kinsoku w:val="0"/>
        <w:overflowPunct w:val="0"/>
        <w:autoSpaceDE w:val="0"/>
        <w:autoSpaceDN w:val="0"/>
        <w:adjustRightInd w:val="0"/>
        <w:spacing w:before="1" w:after="0" w:line="240" w:lineRule="auto"/>
        <w:rPr>
          <w:rFonts w:ascii="Palatino Linotype" w:hAnsi="Palatino Linotype" w:cs="Palatino Linotype"/>
          <w:sz w:val="24"/>
          <w:szCs w:val="24"/>
        </w:rPr>
      </w:pPr>
    </w:p>
    <w:p w14:paraId="6B7B0A80" w14:textId="51F718C0" w:rsidR="007920AF" w:rsidRPr="001B732E" w:rsidRDefault="00112088" w:rsidP="007920AF">
      <w:pPr>
        <w:kinsoku w:val="0"/>
        <w:overflowPunct w:val="0"/>
        <w:autoSpaceDE w:val="0"/>
        <w:autoSpaceDN w:val="0"/>
        <w:adjustRightInd w:val="0"/>
        <w:spacing w:after="0" w:line="480" w:lineRule="auto"/>
        <w:ind w:left="39"/>
        <w:jc w:val="both"/>
        <w:outlineLvl w:val="0"/>
        <w:rPr>
          <w:rFonts w:ascii="Georgia" w:hAnsi="Georgia" w:cs="Georgia"/>
          <w:b/>
          <w:bCs/>
          <w:sz w:val="24"/>
          <w:szCs w:val="24"/>
        </w:rPr>
      </w:pPr>
      <w:r>
        <w:rPr>
          <w:rFonts w:ascii="Georgia" w:hAnsi="Georgia" w:cs="Georgia"/>
          <w:b/>
          <w:bCs/>
          <w:sz w:val="24"/>
          <w:szCs w:val="24"/>
        </w:rPr>
        <w:t>Discussion</w:t>
      </w:r>
    </w:p>
    <w:p w14:paraId="7DCE87A4" w14:textId="7B6BDC55" w:rsidR="00F06F57" w:rsidRPr="001B732E" w:rsidDel="000F0410" w:rsidRDefault="007920AF" w:rsidP="008C5CDE">
      <w:pPr>
        <w:spacing w:after="0" w:line="480" w:lineRule="auto"/>
        <w:ind w:firstLine="720"/>
        <w:rPr>
          <w:del w:id="50" w:author="Shelley Facente" w:date="2021-09-22T17:39:00Z"/>
          <w:sz w:val="24"/>
          <w:szCs w:val="24"/>
        </w:rPr>
      </w:pPr>
      <w:del w:id="51" w:author="Shelley Facente" w:date="2021-09-22T17:32:00Z">
        <w:r w:rsidRPr="001B732E" w:rsidDel="00CD3819">
          <w:rPr>
            <w:sz w:val="24"/>
            <w:szCs w:val="24"/>
          </w:rPr>
          <w:delText xml:space="preserve">While </w:delText>
        </w:r>
        <w:r w:rsidR="00866414" w:rsidRPr="001B732E" w:rsidDel="00CD3819">
          <w:rPr>
            <w:sz w:val="24"/>
            <w:szCs w:val="24"/>
          </w:rPr>
          <w:delText xml:space="preserve">our findings of a </w:delText>
        </w:r>
        <w:r w:rsidRPr="001B732E" w:rsidDel="00CD3819">
          <w:rPr>
            <w:sz w:val="24"/>
            <w:szCs w:val="24"/>
          </w:rPr>
          <w:delText xml:space="preserve">1.1% decrease in HCC risk over 5 years </w:delText>
        </w:r>
        <w:r w:rsidR="00866414" w:rsidRPr="001B732E" w:rsidDel="00CD3819">
          <w:rPr>
            <w:sz w:val="24"/>
            <w:szCs w:val="24"/>
          </w:rPr>
          <w:delText xml:space="preserve">is statistically non-significant, </w:delText>
        </w:r>
        <w:r w:rsidRPr="001B732E" w:rsidDel="00CD3819">
          <w:rPr>
            <w:sz w:val="24"/>
            <w:szCs w:val="24"/>
          </w:rPr>
          <w:delText xml:space="preserve">this </w:delText>
        </w:r>
        <w:r w:rsidR="00866414" w:rsidRPr="001B732E" w:rsidDel="00CD3819">
          <w:rPr>
            <w:sz w:val="24"/>
            <w:szCs w:val="24"/>
          </w:rPr>
          <w:delText>i</w:delText>
        </w:r>
        <w:r w:rsidRPr="001B732E" w:rsidDel="00CD3819">
          <w:rPr>
            <w:sz w:val="24"/>
            <w:szCs w:val="24"/>
          </w:rPr>
          <w:delText>s a</w:delText>
        </w:r>
      </w:del>
      <w:ins w:id="52" w:author="Shelley Facente" w:date="2021-09-22T17:32:00Z">
        <w:r w:rsidR="00CD3819">
          <w:rPr>
            <w:sz w:val="24"/>
            <w:szCs w:val="24"/>
          </w:rPr>
          <w:t>Our findings are</w:t>
        </w:r>
      </w:ins>
      <w:r w:rsidRPr="001B732E">
        <w:rPr>
          <w:sz w:val="24"/>
          <w:szCs w:val="24"/>
        </w:rPr>
        <w:t xml:space="preserve"> clinically meaningful finding given that we excluded patients with evidence of cirrhosis at baseline and only followed patients for 5 years. </w:t>
      </w:r>
      <w:del w:id="53" w:author="Shelley Facente" w:date="2021-09-22T17:38:00Z">
        <w:r w:rsidR="00ED7B24" w:rsidRPr="001B732E" w:rsidDel="000F0410">
          <w:rPr>
            <w:sz w:val="24"/>
            <w:szCs w:val="24"/>
          </w:rPr>
          <w:delText>Furthermore, as confidence intervals do not represent a uniform distribution of the probability of a finding and rather have diminishing probability toward the limits,</w:delText>
        </w:r>
        <w:r w:rsidR="00641522" w:rsidRPr="001B732E" w:rsidDel="000F0410">
          <w:rPr>
            <w:sz w:val="24"/>
            <w:szCs w:val="24"/>
          </w:rPr>
          <w:fldChar w:fldCharType="begin"/>
        </w:r>
        <w:r w:rsidR="00A0344F" w:rsidRPr="001B732E" w:rsidDel="000F0410">
          <w:rPr>
            <w:sz w:val="24"/>
            <w:szCs w:val="24"/>
          </w:rPr>
          <w:delInstrText xml:space="preserve"> ADDIN EN.CITE &lt;EndNote&gt;&lt;Cite&gt;&lt;Author&gt;Rothman&lt;/Author&gt;&lt;Year&gt;2008&lt;/Year&gt;&lt;RecNum&gt;4099&lt;/RecNum&gt;&lt;DisplayText&gt;(13)&lt;/DisplayText&gt;&lt;record&gt;&lt;rec-number&gt;4099&lt;/rec-number&gt;&lt;foreign-keys&gt;&lt;key app="EN" db-id="5xf55efwwtwtrke50ztvda9pf099stsdewrx" timestamp="1582838584" guid="3823260b-8143-458f-922b-e4a5929e2a55"&gt;4099&lt;/key&gt;&lt;/foreign-keys&gt;&lt;ref-type name="Book"&gt;6&lt;/ref-type&gt;&lt;contributors&gt;&lt;authors&gt;&lt;author&gt;Rothman, K.J.&lt;/author&gt;&lt;author&gt;Greeland, S.&lt;/author&gt;&lt;author&gt;Lash, T.L.&lt;/author&gt;&lt;/authors&gt;&lt;/contributors&gt;&lt;titles&gt;&lt;title&gt;Modern Epidemiology&lt;/title&gt;&lt;/titles&gt;&lt;dates&gt;&lt;year&gt;2008&lt;/year&gt;&lt;/dates&gt;&lt;pub-location&gt;Philadelphia&lt;/pub-location&gt;&lt;publisher&gt;Wolters Kluwer Health/Lippincott Williams &amp;amp; Wilkins.&lt;/publisher&gt;&lt;urls&gt;&lt;/urls&gt;&lt;/record&gt;&lt;/Cite&gt;&lt;/EndNote&gt;</w:delInstrText>
        </w:r>
        <w:r w:rsidR="00641522" w:rsidRPr="001B732E" w:rsidDel="000F0410">
          <w:rPr>
            <w:sz w:val="24"/>
            <w:szCs w:val="24"/>
          </w:rPr>
          <w:fldChar w:fldCharType="separate"/>
        </w:r>
        <w:r w:rsidR="00A0344F" w:rsidRPr="001B732E" w:rsidDel="000F0410">
          <w:rPr>
            <w:noProof/>
            <w:sz w:val="24"/>
            <w:szCs w:val="24"/>
          </w:rPr>
          <w:delText>(1</w:delText>
        </w:r>
      </w:del>
      <w:del w:id="54" w:author="Shelley Facente" w:date="2021-09-22T17:10:00Z">
        <w:r w:rsidR="00A0344F" w:rsidRPr="001B732E" w:rsidDel="00462D09">
          <w:rPr>
            <w:noProof/>
            <w:sz w:val="24"/>
            <w:szCs w:val="24"/>
          </w:rPr>
          <w:delText>3</w:delText>
        </w:r>
      </w:del>
      <w:del w:id="55" w:author="Shelley Facente" w:date="2021-09-22T17:38:00Z">
        <w:r w:rsidR="00A0344F" w:rsidRPr="001B732E" w:rsidDel="000F0410">
          <w:rPr>
            <w:noProof/>
            <w:sz w:val="24"/>
            <w:szCs w:val="24"/>
          </w:rPr>
          <w:delText>)</w:delText>
        </w:r>
        <w:r w:rsidR="00641522" w:rsidRPr="001B732E" w:rsidDel="000F0410">
          <w:rPr>
            <w:sz w:val="24"/>
            <w:szCs w:val="24"/>
          </w:rPr>
          <w:fldChar w:fldCharType="end"/>
        </w:r>
        <w:r w:rsidR="00ED7B24" w:rsidRPr="001B732E" w:rsidDel="000F0410">
          <w:rPr>
            <w:sz w:val="24"/>
            <w:szCs w:val="24"/>
          </w:rPr>
          <w:delText xml:space="preserve"> </w:delText>
        </w:r>
        <w:r w:rsidR="007140C0" w:rsidRPr="001B732E" w:rsidDel="000F0410">
          <w:rPr>
            <w:sz w:val="24"/>
            <w:szCs w:val="24"/>
          </w:rPr>
          <w:delText xml:space="preserve">there is real reason to believe a true decreased effect is likely (see Figure </w:delText>
        </w:r>
      </w:del>
      <w:del w:id="56" w:author="Shelley Facente" w:date="2021-09-22T16:59:00Z">
        <w:r w:rsidR="007140C0" w:rsidRPr="001B732E" w:rsidDel="00BD3C7F">
          <w:rPr>
            <w:sz w:val="24"/>
            <w:szCs w:val="24"/>
          </w:rPr>
          <w:delText>2</w:delText>
        </w:r>
      </w:del>
      <w:del w:id="57" w:author="Shelley Facente" w:date="2021-09-22T17:38:00Z">
        <w:r w:rsidR="007140C0" w:rsidRPr="001B732E" w:rsidDel="000F0410">
          <w:rPr>
            <w:sz w:val="24"/>
            <w:szCs w:val="24"/>
          </w:rPr>
          <w:delText xml:space="preserve">). </w:delText>
        </w:r>
      </w:del>
    </w:p>
    <w:p w14:paraId="711067C2" w14:textId="11DBD8AC" w:rsidR="00E9131A" w:rsidRPr="001B732E" w:rsidRDefault="00866414" w:rsidP="007140C0">
      <w:pPr>
        <w:spacing w:after="0" w:line="480" w:lineRule="auto"/>
        <w:ind w:firstLine="720"/>
        <w:rPr>
          <w:sz w:val="24"/>
          <w:szCs w:val="24"/>
        </w:rPr>
      </w:pPr>
      <w:r w:rsidRPr="001B732E">
        <w:rPr>
          <w:sz w:val="24"/>
          <w:szCs w:val="24"/>
        </w:rPr>
        <w:t xml:space="preserve">Our approach </w:t>
      </w:r>
      <w:ins w:id="58" w:author="Shelley Facente" w:date="2021-09-22T17:40:00Z">
        <w:r w:rsidR="000F0410">
          <w:rPr>
            <w:sz w:val="24"/>
            <w:szCs w:val="24"/>
          </w:rPr>
          <w:t xml:space="preserve">focused on a target population with least likelihood of developing HCC </w:t>
        </w:r>
      </w:ins>
      <w:del w:id="59" w:author="Shelley Facente" w:date="2021-09-22T17:41:00Z">
        <w:r w:rsidRPr="001B732E" w:rsidDel="000F0410">
          <w:rPr>
            <w:sz w:val="24"/>
            <w:szCs w:val="24"/>
          </w:rPr>
          <w:delText xml:space="preserve">was one of the most conservative possible </w:delText>
        </w:r>
      </w:del>
      <w:r w:rsidRPr="001B732E">
        <w:rPr>
          <w:sz w:val="24"/>
          <w:szCs w:val="24"/>
        </w:rPr>
        <w:t xml:space="preserve">(excluding all people with </w:t>
      </w:r>
      <w:r w:rsidRPr="001B732E">
        <w:rPr>
          <w:sz w:val="24"/>
          <w:szCs w:val="24"/>
        </w:rPr>
        <w:lastRenderedPageBreak/>
        <w:t xml:space="preserve">cirrhosis at baseline) and </w:t>
      </w:r>
      <w:ins w:id="60" w:author="Shelley Facente" w:date="2021-09-22T17:41:00Z">
        <w:r w:rsidR="000F0410">
          <w:rPr>
            <w:sz w:val="24"/>
            <w:szCs w:val="24"/>
          </w:rPr>
          <w:t xml:space="preserve">was </w:t>
        </w:r>
      </w:ins>
      <w:r w:rsidRPr="001B732E">
        <w:rPr>
          <w:sz w:val="24"/>
          <w:szCs w:val="24"/>
        </w:rPr>
        <w:t xml:space="preserve">least biased (using causal inference non-parametric methods with machine learning rather than parametric regression); if anything, we would expect </w:t>
      </w:r>
      <w:ins w:id="61" w:author="Shelley Facente" w:date="2021-09-22T17:41:00Z">
        <w:r w:rsidR="000F0410">
          <w:rPr>
            <w:sz w:val="24"/>
            <w:szCs w:val="24"/>
          </w:rPr>
          <w:t>the effect in a general popu</w:t>
        </w:r>
      </w:ins>
      <w:ins w:id="62" w:author="Shelley Facente" w:date="2021-09-22T17:42:00Z">
        <w:r w:rsidR="000F0410">
          <w:rPr>
            <w:sz w:val="24"/>
            <w:szCs w:val="24"/>
          </w:rPr>
          <w:t xml:space="preserve">lation (including people with cirrhosis) to be even </w:t>
        </w:r>
      </w:ins>
      <w:del w:id="63" w:author="Shelley Facente" w:date="2021-09-22T17:42:00Z">
        <w:r w:rsidRPr="001B732E" w:rsidDel="000F0410">
          <w:rPr>
            <w:sz w:val="24"/>
            <w:szCs w:val="24"/>
          </w:rPr>
          <w:delText xml:space="preserve">our findings to underestimate the effect, with the true effect potentially being </w:delText>
        </w:r>
      </w:del>
      <w:r w:rsidRPr="001B732E">
        <w:rPr>
          <w:sz w:val="24"/>
          <w:szCs w:val="24"/>
        </w:rPr>
        <w:t xml:space="preserve">more substantial. </w:t>
      </w:r>
      <w:r w:rsidR="007920AF" w:rsidRPr="001B732E">
        <w:rPr>
          <w:sz w:val="24"/>
          <w:szCs w:val="24"/>
        </w:rPr>
        <w:t>Our findings represent a number needed to treat (NNT) of 91: for every 91 people who receive annual abdominal imaging despite no evidence of cirrhosis at baseline, 1 case of HCC could be prevented over only 5 years.</w:t>
      </w:r>
      <w:ins w:id="64" w:author="Shelley Facente" w:date="2021-09-22T17:39:00Z">
        <w:r w:rsidR="000F0410">
          <w:rPr>
            <w:sz w:val="24"/>
            <w:szCs w:val="24"/>
          </w:rPr>
          <w:t xml:space="preserve"> </w:t>
        </w:r>
        <w:r w:rsidR="000F0410" w:rsidRPr="000F0410">
          <w:rPr>
            <w:sz w:val="24"/>
            <w:szCs w:val="24"/>
            <w:highlight w:val="yellow"/>
            <w:rPrChange w:id="65" w:author="Shelley Facente" w:date="2021-09-22T17:39:00Z">
              <w:rPr>
                <w:sz w:val="24"/>
                <w:szCs w:val="24"/>
              </w:rPr>
            </w:rPrChange>
          </w:rPr>
          <w:t>Here’s why they’re meaningful.</w:t>
        </w:r>
      </w:ins>
    </w:p>
    <w:p w14:paraId="7E5C2364" w14:textId="33646107" w:rsidR="00DC1BD8" w:rsidDel="00C161BE" w:rsidRDefault="00C161BE" w:rsidP="00F7179A">
      <w:pPr>
        <w:spacing w:after="0" w:line="480" w:lineRule="auto"/>
        <w:ind w:firstLine="720"/>
        <w:rPr>
          <w:del w:id="66" w:author="Shelley Facente" w:date="2021-09-22T16:58:00Z"/>
          <w:sz w:val="24"/>
          <w:szCs w:val="24"/>
        </w:rPr>
      </w:pPr>
      <w:ins w:id="67" w:author="Shelley Facente" w:date="2021-09-22T17:42:00Z">
        <w:r w:rsidRPr="00C161BE">
          <w:rPr>
            <w:sz w:val="24"/>
            <w:szCs w:val="24"/>
            <w:highlight w:val="yellow"/>
            <w:rPrChange w:id="68" w:author="Shelley Facente" w:date="2021-09-22T17:42:00Z">
              <w:rPr>
                <w:sz w:val="24"/>
                <w:szCs w:val="24"/>
              </w:rPr>
            </w:rPrChange>
          </w:rPr>
          <w:t xml:space="preserve">LIMITATIONS: </w:t>
        </w:r>
        <w:r w:rsidRPr="00C161BE">
          <w:rPr>
            <w:sz w:val="24"/>
            <w:szCs w:val="24"/>
            <w:highlight w:val="yellow"/>
            <w:rPrChange w:id="69" w:author="Shelley Facente" w:date="2021-09-22T17:42:00Z">
              <w:rPr>
                <w:sz w:val="24"/>
                <w:szCs w:val="24"/>
              </w:rPr>
            </w:rPrChange>
          </w:rPr>
          <w:t>These include, at a minimum: bias due to coarsening of time, possible unmeasured confounding</w:t>
        </w:r>
      </w:ins>
      <w:ins w:id="70" w:author="Shelley Facente" w:date="2021-09-22T17:44:00Z">
        <w:r>
          <w:rPr>
            <w:sz w:val="24"/>
            <w:szCs w:val="24"/>
            <w:highlight w:val="yellow"/>
          </w:rPr>
          <w:t xml:space="preserve"> (such as X, Y, Z)</w:t>
        </w:r>
      </w:ins>
      <w:ins w:id="71" w:author="Shelley Facente" w:date="2021-09-22T17:42:00Z">
        <w:r w:rsidRPr="00C161BE">
          <w:rPr>
            <w:sz w:val="24"/>
            <w:szCs w:val="24"/>
            <w:highlight w:val="yellow"/>
            <w:rPrChange w:id="72" w:author="Shelley Facente" w:date="2021-09-22T17:42:00Z">
              <w:rPr>
                <w:sz w:val="24"/>
                <w:szCs w:val="24"/>
              </w:rPr>
            </w:rPrChange>
          </w:rPr>
          <w:t>, measurement error (since a surrogate marker of cirrhosis was used), generalizability (this was a single health system in one state), among others. These should be mentioned and discussed.</w:t>
        </w:r>
      </w:ins>
      <w:del w:id="73" w:author="Shelley Facente" w:date="2021-09-22T16:58:00Z">
        <w:r w:rsidR="009479F0" w:rsidRPr="00C161BE" w:rsidDel="00BD3C7F">
          <w:rPr>
            <w:sz w:val="24"/>
            <w:szCs w:val="24"/>
            <w:highlight w:val="yellow"/>
            <w:rPrChange w:id="74" w:author="Shelley Facente" w:date="2021-09-22T17:42:00Z">
              <w:rPr>
                <w:sz w:val="24"/>
                <w:szCs w:val="24"/>
              </w:rPr>
            </w:rPrChange>
          </w:rPr>
          <w:delText>While not statistically significant, the fact that people of color appeared to be less likely to develop HCC by 2019 when compared to white patients</w:delText>
        </w:r>
        <w:r w:rsidR="00866414" w:rsidRPr="00C161BE" w:rsidDel="00BD3C7F">
          <w:rPr>
            <w:sz w:val="24"/>
            <w:szCs w:val="24"/>
            <w:highlight w:val="yellow"/>
            <w:rPrChange w:id="75" w:author="Shelley Facente" w:date="2021-09-22T17:42:00Z">
              <w:rPr>
                <w:sz w:val="24"/>
                <w:szCs w:val="24"/>
              </w:rPr>
            </w:rPrChange>
          </w:rPr>
          <w:delText xml:space="preserve"> in our Weibull and Cox survival analyses</w:delText>
        </w:r>
        <w:r w:rsidR="009479F0" w:rsidRPr="00C161BE" w:rsidDel="00BD3C7F">
          <w:rPr>
            <w:sz w:val="24"/>
            <w:szCs w:val="24"/>
            <w:highlight w:val="yellow"/>
            <w:rPrChange w:id="76" w:author="Shelley Facente" w:date="2021-09-22T17:42:00Z">
              <w:rPr>
                <w:sz w:val="24"/>
                <w:szCs w:val="24"/>
              </w:rPr>
            </w:rPrChange>
          </w:rPr>
          <w:delText xml:space="preserve"> is a curious finding, considering the health inequities that plague Black/African American and Latinx people in the United States, including in San Francisco. </w:delText>
        </w:r>
        <w:r w:rsidR="00CF7126" w:rsidRPr="00C161BE" w:rsidDel="00BD3C7F">
          <w:rPr>
            <w:sz w:val="24"/>
            <w:szCs w:val="24"/>
            <w:highlight w:val="yellow"/>
            <w:rPrChange w:id="77" w:author="Shelley Facente" w:date="2021-09-22T17:42:00Z">
              <w:rPr>
                <w:sz w:val="24"/>
                <w:szCs w:val="24"/>
              </w:rPr>
            </w:rPrChange>
          </w:rPr>
          <w:fldChar w:fldCharType="begin"/>
        </w:r>
        <w:r w:rsidR="005C568C" w:rsidRPr="00C161BE" w:rsidDel="00BD3C7F">
          <w:rPr>
            <w:sz w:val="24"/>
            <w:szCs w:val="24"/>
            <w:highlight w:val="yellow"/>
            <w:rPrChange w:id="78" w:author="Shelley Facente" w:date="2021-09-22T17:42:00Z">
              <w:rPr>
                <w:sz w:val="24"/>
                <w:szCs w:val="24"/>
              </w:rPr>
            </w:rPrChange>
          </w:rPr>
          <w:delInstrText xml:space="preserve"> ADDIN EN.CITE &lt;EndNote&gt;&lt;Cite&gt;&lt;Author&gt;Black/African American Health Initiative&lt;/Author&gt;&lt;Year&gt;2018&lt;/Year&gt;&lt;RecNum&gt;6393&lt;/RecNum&gt;&lt;DisplayText&gt;(14, 15)&lt;/DisplayText&gt;&lt;record&gt;&lt;rec-number&gt;6393&lt;/rec-number&gt;&lt;foreign-keys&gt;&lt;key app="EN" db-id="5xf55efwwtwtrke50ztvda9pf099stsdewrx" timestamp="1586142378" guid="86eaac42-9b19-4ee5-af02-f871776a39d3"&gt;6393&lt;/key&gt;&lt;/foreign-keys&gt;&lt;ref-type name="Report"&gt;27&lt;/ref-type&gt;&lt;contributors&gt;&lt;authors&gt;&lt;author&gt;Black/African American Health Initiative,&lt;/author&gt;&lt;/authors&gt;&lt;/contributors&gt;&lt;titles&gt;&lt;title&gt;2018 Black/African American Health Report&lt;/title&gt;&lt;/titles&gt;&lt;dates&gt;&lt;year&gt;2018&lt;/year&gt;&lt;/dates&gt;&lt;pub-location&gt;San Francisco, CA&lt;/pub-location&gt;&lt;publisher&gt;San Francisco Department of Public Health,&lt;/publisher&gt;&lt;urls&gt;&lt;/urls&gt;&lt;/record&gt;&lt;/Cite&gt;&lt;Cite&gt;&lt;Author&gt;San Francisco Health Improvement Partnership&lt;/Author&gt;&lt;Year&gt;2019&lt;/Year&gt;&lt;RecNum&gt;6394&lt;/RecNum&gt;&lt;record&gt;&lt;rec-number&gt;6394&lt;/rec-number&gt;&lt;foreign-keys&gt;&lt;key app="EN" db-id="5xf55efwwtwtrke50ztvda9pf099stsdewrx" timestamp="1586143081" guid="4f010000-2345-41a9-822d-c5949c9d7073"&gt;6394&lt;/key&gt;&lt;/foreign-keys&gt;&lt;ref-type name="Report"&gt;27&lt;/ref-type&gt;&lt;contributors&gt;&lt;authors&gt;&lt;author&gt;San Francisco Health Improvement Partnership,&lt;/author&gt;&lt;/authors&gt;&lt;/contributors&gt;&lt;titles&gt;&lt;title&gt;San Francisco Community Health Needs Assessment&lt;/title&gt;&lt;/titles&gt;&lt;dates&gt;&lt;year&gt;2019&lt;/year&gt;&lt;/dates&gt;&lt;pub-location&gt;San Francisco, CA&lt;/pub-location&gt;&lt;urls&gt;&lt;/urls&gt;&lt;/record&gt;&lt;/Cite&gt;&lt;/EndNote&gt;</w:delInstrText>
        </w:r>
        <w:r w:rsidR="00CF7126" w:rsidRPr="00C161BE" w:rsidDel="00BD3C7F">
          <w:rPr>
            <w:sz w:val="24"/>
            <w:szCs w:val="24"/>
            <w:highlight w:val="yellow"/>
            <w:rPrChange w:id="79" w:author="Shelley Facente" w:date="2021-09-22T17:42:00Z">
              <w:rPr>
                <w:sz w:val="24"/>
                <w:szCs w:val="24"/>
              </w:rPr>
            </w:rPrChange>
          </w:rPr>
          <w:fldChar w:fldCharType="separate"/>
        </w:r>
        <w:r w:rsidR="005C568C" w:rsidRPr="00C161BE" w:rsidDel="00BD3C7F">
          <w:rPr>
            <w:noProof/>
            <w:sz w:val="24"/>
            <w:szCs w:val="24"/>
            <w:highlight w:val="yellow"/>
            <w:rPrChange w:id="80" w:author="Shelley Facente" w:date="2021-09-22T17:42:00Z">
              <w:rPr>
                <w:noProof/>
                <w:sz w:val="24"/>
                <w:szCs w:val="24"/>
              </w:rPr>
            </w:rPrChange>
          </w:rPr>
          <w:delText>(14, 15)</w:delText>
        </w:r>
        <w:r w:rsidR="00CF7126" w:rsidRPr="00C161BE" w:rsidDel="00BD3C7F">
          <w:rPr>
            <w:sz w:val="24"/>
            <w:szCs w:val="24"/>
            <w:highlight w:val="yellow"/>
            <w:rPrChange w:id="81" w:author="Shelley Facente" w:date="2021-09-22T17:42:00Z">
              <w:rPr>
                <w:sz w:val="24"/>
                <w:szCs w:val="24"/>
              </w:rPr>
            </w:rPrChange>
          </w:rPr>
          <w:fldChar w:fldCharType="end"/>
        </w:r>
        <w:r w:rsidR="009479F0" w:rsidRPr="00C161BE" w:rsidDel="00BD3C7F">
          <w:rPr>
            <w:sz w:val="24"/>
            <w:szCs w:val="24"/>
            <w:highlight w:val="yellow"/>
            <w:rPrChange w:id="82" w:author="Shelley Facente" w:date="2021-09-22T17:42:00Z">
              <w:rPr>
                <w:sz w:val="24"/>
                <w:szCs w:val="24"/>
              </w:rPr>
            </w:rPrChange>
          </w:rPr>
          <w:delText xml:space="preserve"> </w:delText>
        </w:r>
        <w:r w:rsidR="00CF7126" w:rsidRPr="00C161BE" w:rsidDel="00BD3C7F">
          <w:rPr>
            <w:sz w:val="24"/>
            <w:szCs w:val="24"/>
            <w:highlight w:val="yellow"/>
            <w:rPrChange w:id="83" w:author="Shelley Facente" w:date="2021-09-22T17:42:00Z">
              <w:rPr>
                <w:sz w:val="24"/>
                <w:szCs w:val="24"/>
              </w:rPr>
            </w:rPrChange>
          </w:rPr>
          <w:delText xml:space="preserve">However, this could be explained in a variety of ways, </w:delText>
        </w:r>
        <w:r w:rsidR="00D104CC" w:rsidRPr="00C161BE" w:rsidDel="00BD3C7F">
          <w:rPr>
            <w:sz w:val="24"/>
            <w:szCs w:val="24"/>
            <w:highlight w:val="yellow"/>
            <w:rPrChange w:id="84" w:author="Shelley Facente" w:date="2021-09-22T17:42:00Z">
              <w:rPr>
                <w:sz w:val="24"/>
                <w:szCs w:val="24"/>
              </w:rPr>
            </w:rPrChange>
          </w:rPr>
          <w:delText xml:space="preserve">including disparate patterns in health care access and specialty care referrals in the city of San Francisco. </w:delText>
        </w:r>
        <w:r w:rsidR="00CF7126" w:rsidRPr="00C161BE" w:rsidDel="00BD3C7F">
          <w:rPr>
            <w:sz w:val="24"/>
            <w:szCs w:val="24"/>
            <w:highlight w:val="yellow"/>
            <w:rPrChange w:id="85" w:author="Shelley Facente" w:date="2021-09-22T17:42:00Z">
              <w:rPr>
                <w:sz w:val="24"/>
                <w:szCs w:val="24"/>
              </w:rPr>
            </w:rPrChange>
          </w:rPr>
          <w:delText>Further research is needed to explore the dynamics of race/ethnicity related to HCC and abdominal imaging.</w:delText>
        </w:r>
        <w:r w:rsidR="00CF7126" w:rsidRPr="001B732E" w:rsidDel="00BD3C7F">
          <w:rPr>
            <w:sz w:val="24"/>
            <w:szCs w:val="24"/>
          </w:rPr>
          <w:delText xml:space="preserve"> </w:delText>
        </w:r>
        <w:r w:rsidR="008C48B6" w:rsidRPr="001B732E" w:rsidDel="00BD3C7F">
          <w:rPr>
            <w:sz w:val="24"/>
            <w:szCs w:val="24"/>
          </w:rPr>
          <w:delText xml:space="preserve"> </w:delText>
        </w:r>
      </w:del>
    </w:p>
    <w:p w14:paraId="52F762BA" w14:textId="77777777" w:rsidR="00C161BE" w:rsidRPr="001B732E" w:rsidRDefault="00C161BE" w:rsidP="00DC1BD8">
      <w:pPr>
        <w:spacing w:line="480" w:lineRule="auto"/>
        <w:ind w:firstLine="720"/>
        <w:rPr>
          <w:ins w:id="86" w:author="Shelley Facente" w:date="2021-09-22T17:42:00Z"/>
          <w:sz w:val="24"/>
          <w:szCs w:val="24"/>
        </w:rPr>
      </w:pPr>
    </w:p>
    <w:p w14:paraId="6DBDF501" w14:textId="43F44208" w:rsidR="00337677" w:rsidRPr="00885A78" w:rsidRDefault="00DC1BD8" w:rsidP="00F7179A">
      <w:pPr>
        <w:spacing w:after="0" w:line="480" w:lineRule="auto"/>
        <w:ind w:firstLine="720"/>
        <w:rPr>
          <w:sz w:val="24"/>
          <w:szCs w:val="24"/>
        </w:rPr>
      </w:pPr>
      <w:r w:rsidRPr="001B732E">
        <w:rPr>
          <w:sz w:val="24"/>
          <w:szCs w:val="24"/>
        </w:rPr>
        <w:t>Ultimately, g</w:t>
      </w:r>
      <w:r w:rsidR="00CF7126" w:rsidRPr="001B732E">
        <w:rPr>
          <w:sz w:val="24"/>
          <w:szCs w:val="24"/>
        </w:rPr>
        <w:t xml:space="preserve">iven that abdominal imaging is a non-invasive and relatively inexpensive intervention, </w:t>
      </w:r>
      <w:r w:rsidRPr="001B732E">
        <w:rPr>
          <w:sz w:val="24"/>
          <w:szCs w:val="24"/>
        </w:rPr>
        <w:t xml:space="preserve">our findings </w:t>
      </w:r>
      <w:r w:rsidR="00CF7126" w:rsidRPr="001B732E">
        <w:rPr>
          <w:sz w:val="24"/>
          <w:szCs w:val="24"/>
        </w:rPr>
        <w:t>underscore</w:t>
      </w:r>
      <w:r w:rsidRPr="001B732E">
        <w:rPr>
          <w:sz w:val="24"/>
          <w:szCs w:val="24"/>
        </w:rPr>
        <w:t xml:space="preserve"> </w:t>
      </w:r>
      <w:r w:rsidR="00CF7126" w:rsidRPr="001B732E">
        <w:rPr>
          <w:sz w:val="24"/>
          <w:szCs w:val="24"/>
        </w:rPr>
        <w:t>the potential impact of an intervention to educate primary care and hepatology providers about the importance of ensuring their chronically HCV-</w:t>
      </w:r>
      <w:r w:rsidR="00CF7126" w:rsidRPr="00885A78">
        <w:rPr>
          <w:sz w:val="24"/>
          <w:szCs w:val="24"/>
        </w:rPr>
        <w:t>infected patients receive abdominal imaging at least once per year, regardless of liver cirrhosis.</w:t>
      </w:r>
    </w:p>
    <w:p w14:paraId="6489CC32" w14:textId="77777777" w:rsidR="00885A78" w:rsidRPr="00885A78" w:rsidRDefault="00885A78" w:rsidP="00885A78">
      <w:pPr>
        <w:suppressLineNumbers/>
        <w:spacing w:line="480" w:lineRule="auto"/>
        <w:rPr>
          <w:rFonts w:ascii="Georgia" w:hAnsi="Georgia" w:cstheme="minorHAnsi"/>
          <w:b/>
          <w:sz w:val="24"/>
          <w:szCs w:val="24"/>
        </w:rPr>
      </w:pPr>
      <w:r w:rsidRPr="00885A78">
        <w:rPr>
          <w:rFonts w:ascii="Georgia" w:hAnsi="Georgia" w:cstheme="minorHAnsi"/>
          <w:b/>
          <w:sz w:val="24"/>
          <w:szCs w:val="24"/>
        </w:rPr>
        <w:t>Acknowledgments</w:t>
      </w:r>
    </w:p>
    <w:p w14:paraId="156B8DB5" w14:textId="77777777" w:rsidR="00885A78" w:rsidRPr="00885A78" w:rsidRDefault="00885A78" w:rsidP="00885A78">
      <w:pPr>
        <w:suppressLineNumbers/>
        <w:spacing w:line="480" w:lineRule="auto"/>
        <w:rPr>
          <w:rFonts w:cstheme="minorHAnsi"/>
          <w:bCs/>
          <w:sz w:val="24"/>
          <w:szCs w:val="24"/>
        </w:rPr>
      </w:pPr>
      <w:r w:rsidRPr="00885A78">
        <w:rPr>
          <w:rFonts w:cstheme="minorHAnsi"/>
          <w:bCs/>
          <w:sz w:val="24"/>
          <w:szCs w:val="24"/>
        </w:rPr>
        <w:t>The authors wish to thank Maya L. Peterson, MD, PhD, and Patrick Bradshaw, PhD, for their advice and support related to the causal inference and survival analysis methods, respectively, used in this analysis.</w:t>
      </w:r>
    </w:p>
    <w:p w14:paraId="285075B6" w14:textId="77777777" w:rsidR="00885A78" w:rsidRPr="00885A78" w:rsidRDefault="00885A78" w:rsidP="00885A78">
      <w:pPr>
        <w:suppressLineNumbers/>
        <w:spacing w:line="480" w:lineRule="auto"/>
        <w:rPr>
          <w:rFonts w:ascii="Georgia" w:hAnsi="Georgia" w:cstheme="minorHAnsi"/>
          <w:b/>
          <w:bCs/>
          <w:sz w:val="24"/>
          <w:szCs w:val="24"/>
        </w:rPr>
      </w:pPr>
    </w:p>
    <w:p w14:paraId="51936F51" w14:textId="000DB11E" w:rsidR="00885A78" w:rsidRPr="00885A78" w:rsidRDefault="00885A78" w:rsidP="00885A78">
      <w:pPr>
        <w:suppressLineNumbers/>
        <w:spacing w:line="480" w:lineRule="auto"/>
        <w:rPr>
          <w:rFonts w:ascii="Georgia" w:hAnsi="Georgia" w:cstheme="minorHAnsi"/>
          <w:b/>
          <w:bCs/>
          <w:sz w:val="24"/>
          <w:szCs w:val="24"/>
        </w:rPr>
      </w:pPr>
      <w:r w:rsidRPr="00885A78">
        <w:rPr>
          <w:rFonts w:ascii="Georgia" w:hAnsi="Georgia" w:cstheme="minorHAnsi"/>
          <w:b/>
          <w:bCs/>
          <w:sz w:val="24"/>
          <w:szCs w:val="24"/>
        </w:rPr>
        <w:t xml:space="preserve">Funding </w:t>
      </w:r>
    </w:p>
    <w:p w14:paraId="30A7BF66" w14:textId="58B9237E" w:rsidR="00885A78" w:rsidRPr="00885A78" w:rsidRDefault="00885A78" w:rsidP="00885A78">
      <w:pPr>
        <w:suppressLineNumbers/>
        <w:spacing w:line="480" w:lineRule="auto"/>
        <w:rPr>
          <w:rFonts w:cstheme="minorHAnsi"/>
          <w:b/>
          <w:bCs/>
          <w:sz w:val="24"/>
          <w:szCs w:val="24"/>
        </w:rPr>
      </w:pPr>
      <w:r w:rsidRPr="00885A78">
        <w:rPr>
          <w:rFonts w:cstheme="minorHAnsi"/>
          <w:sz w:val="24"/>
          <w:szCs w:val="24"/>
        </w:rPr>
        <w:lastRenderedPageBreak/>
        <w:t>This work was supported by the San Francisco Cancer Initiative (SF CAN), a collaborative community effort initiated by the UCSF Helen Diller Family Comprehensive Care Center to reduce the cancer burden across the city and beyond [www.sfcancer.org].</w:t>
      </w:r>
    </w:p>
    <w:p w14:paraId="2207ACB0" w14:textId="77777777" w:rsidR="00885A78" w:rsidRPr="00885A78" w:rsidRDefault="00885A78" w:rsidP="00885A78">
      <w:pPr>
        <w:suppressLineNumbers/>
        <w:spacing w:line="480" w:lineRule="auto"/>
        <w:rPr>
          <w:rFonts w:ascii="Georgia" w:hAnsi="Georgia" w:cstheme="minorHAnsi"/>
          <w:b/>
          <w:bCs/>
          <w:sz w:val="24"/>
          <w:szCs w:val="24"/>
        </w:rPr>
      </w:pPr>
    </w:p>
    <w:p w14:paraId="14F355C0" w14:textId="0A8EC426" w:rsidR="00885A78" w:rsidRPr="00885A78" w:rsidRDefault="00885A78" w:rsidP="00885A78">
      <w:pPr>
        <w:suppressLineNumbers/>
        <w:spacing w:line="480" w:lineRule="auto"/>
        <w:rPr>
          <w:rFonts w:ascii="Georgia" w:hAnsi="Georgia" w:cstheme="minorHAnsi"/>
          <w:b/>
          <w:bCs/>
          <w:sz w:val="24"/>
          <w:szCs w:val="24"/>
        </w:rPr>
      </w:pPr>
      <w:r w:rsidRPr="00885A78">
        <w:rPr>
          <w:rFonts w:ascii="Georgia" w:hAnsi="Georgia" w:cstheme="minorHAnsi"/>
          <w:b/>
          <w:bCs/>
          <w:sz w:val="24"/>
          <w:szCs w:val="24"/>
        </w:rPr>
        <w:t>Declaration of competing interest</w:t>
      </w:r>
    </w:p>
    <w:p w14:paraId="2E6678DC" w14:textId="4DC92E19" w:rsidR="00885A78" w:rsidRPr="00885A78" w:rsidRDefault="00885A78" w:rsidP="00885A78">
      <w:pPr>
        <w:suppressLineNumbers/>
        <w:spacing w:line="480" w:lineRule="auto"/>
        <w:rPr>
          <w:rFonts w:cstheme="minorHAnsi"/>
          <w:bCs/>
          <w:iCs/>
          <w:sz w:val="24"/>
          <w:szCs w:val="24"/>
        </w:rPr>
      </w:pPr>
      <w:r w:rsidRPr="00885A78">
        <w:rPr>
          <w:rFonts w:cstheme="minorHAnsi"/>
          <w:bCs/>
          <w:sz w:val="24"/>
          <w:szCs w:val="24"/>
        </w:rPr>
        <w:t>Dr. Fox and Dr. Facente have received funding for their work from Gilead Sciences. Gilead had no role in the formation, execution, or reporting of this analysis.</w:t>
      </w:r>
      <w:r w:rsidRPr="00885A78">
        <w:rPr>
          <w:rFonts w:cstheme="minorHAnsi"/>
          <w:bCs/>
          <w:i/>
          <w:sz w:val="24"/>
          <w:szCs w:val="24"/>
        </w:rPr>
        <w:t xml:space="preserve"> </w:t>
      </w:r>
      <w:r w:rsidRPr="00885A78">
        <w:rPr>
          <w:rFonts w:cstheme="minorHAnsi"/>
          <w:bCs/>
          <w:iCs/>
          <w:sz w:val="24"/>
          <w:szCs w:val="24"/>
        </w:rPr>
        <w:t>The other authors declare no potential conflicts of interest.</w:t>
      </w:r>
    </w:p>
    <w:p w14:paraId="70188FEA" w14:textId="77777777" w:rsidR="00885A78" w:rsidRDefault="00885A78" w:rsidP="00DC1BD8">
      <w:pPr>
        <w:shd w:val="clear" w:color="auto" w:fill="FFFFFF"/>
        <w:spacing w:before="100" w:beforeAutospacing="1" w:after="100" w:afterAutospacing="1" w:line="480" w:lineRule="auto"/>
        <w:textAlignment w:val="baseline"/>
        <w:rPr>
          <w:rFonts w:ascii="Georgia" w:hAnsi="Georgia" w:cs="Times New Roman"/>
          <w:b/>
          <w:bCs/>
          <w:sz w:val="24"/>
          <w:szCs w:val="24"/>
        </w:rPr>
      </w:pPr>
    </w:p>
    <w:p w14:paraId="6D5FD7CE" w14:textId="77777777" w:rsidR="00885A78" w:rsidRDefault="00885A78">
      <w:pPr>
        <w:rPr>
          <w:rFonts w:ascii="Georgia" w:hAnsi="Georgia" w:cs="Times New Roman"/>
          <w:b/>
          <w:bCs/>
          <w:sz w:val="24"/>
          <w:szCs w:val="24"/>
        </w:rPr>
      </w:pPr>
      <w:r>
        <w:rPr>
          <w:rFonts w:ascii="Georgia" w:hAnsi="Georgia" w:cs="Times New Roman"/>
          <w:b/>
          <w:bCs/>
          <w:sz w:val="24"/>
          <w:szCs w:val="24"/>
        </w:rPr>
        <w:br w:type="page"/>
      </w:r>
    </w:p>
    <w:p w14:paraId="04296E35" w14:textId="1A348F08" w:rsidR="00DC1BD8" w:rsidRPr="001B732E" w:rsidRDefault="00DC1BD8" w:rsidP="00DC1BD8">
      <w:pPr>
        <w:shd w:val="clear" w:color="auto" w:fill="FFFFFF"/>
        <w:spacing w:before="100" w:beforeAutospacing="1" w:after="100" w:afterAutospacing="1" w:line="480" w:lineRule="auto"/>
        <w:textAlignment w:val="baseline"/>
        <w:rPr>
          <w:rFonts w:ascii="Georgia" w:eastAsia="Times New Roman" w:hAnsi="Georgia" w:cs="Times New Roman"/>
          <w:b/>
          <w:bCs/>
          <w:color w:val="2A2A2A"/>
          <w:sz w:val="24"/>
          <w:szCs w:val="24"/>
        </w:rPr>
      </w:pPr>
      <w:r w:rsidRPr="001B732E">
        <w:rPr>
          <w:rFonts w:ascii="Georgia" w:hAnsi="Georgia" w:cs="Times New Roman"/>
          <w:b/>
          <w:bCs/>
          <w:sz w:val="24"/>
          <w:szCs w:val="24"/>
        </w:rPr>
        <w:lastRenderedPageBreak/>
        <w:t>References</w:t>
      </w:r>
    </w:p>
    <w:p w14:paraId="020DD4D0" w14:textId="6A01F08B" w:rsidR="00DC1BD8" w:rsidRPr="001B732E" w:rsidRDefault="00DC1BD8" w:rsidP="00DC1BD8">
      <w:pPr>
        <w:shd w:val="clear" w:color="auto" w:fill="FFFFFF"/>
        <w:spacing w:before="120" w:after="120" w:line="480" w:lineRule="auto"/>
        <w:ind w:left="540" w:hanging="540"/>
        <w:textAlignment w:val="baseline"/>
        <w:rPr>
          <w:rFonts w:eastAsia="Times New Roman" w:cstheme="minorHAnsi"/>
          <w:color w:val="2A2A2A"/>
          <w:sz w:val="24"/>
          <w:szCs w:val="24"/>
        </w:rPr>
      </w:pPr>
      <w:bookmarkStart w:id="87" w:name="_Hlk58339367"/>
      <w:r w:rsidRPr="001B732E">
        <w:rPr>
          <w:rFonts w:eastAsia="Times New Roman" w:cstheme="minorHAnsi"/>
          <w:color w:val="2A2A2A"/>
          <w:sz w:val="24"/>
          <w:szCs w:val="24"/>
        </w:rPr>
        <w:t>1.</w:t>
      </w:r>
      <w:r w:rsidRPr="001B732E">
        <w:rPr>
          <w:rFonts w:eastAsia="Times New Roman" w:cstheme="minorHAnsi"/>
          <w:color w:val="2A2A2A"/>
          <w:sz w:val="24"/>
          <w:szCs w:val="24"/>
        </w:rPr>
        <w:tab/>
      </w:r>
      <w:proofErr w:type="spellStart"/>
      <w:r w:rsidRPr="001B732E">
        <w:rPr>
          <w:rFonts w:eastAsia="Times New Roman" w:cstheme="minorHAnsi"/>
          <w:color w:val="2A2A2A"/>
          <w:sz w:val="24"/>
          <w:szCs w:val="24"/>
        </w:rPr>
        <w:t>Bosetti</w:t>
      </w:r>
      <w:proofErr w:type="spellEnd"/>
      <w:r w:rsidRPr="001B732E">
        <w:rPr>
          <w:rFonts w:eastAsia="Times New Roman" w:cstheme="minorHAnsi"/>
          <w:color w:val="2A2A2A"/>
          <w:sz w:val="24"/>
          <w:szCs w:val="24"/>
        </w:rPr>
        <w:t xml:space="preserve"> C, </w:t>
      </w:r>
      <w:proofErr w:type="spellStart"/>
      <w:r w:rsidRPr="001B732E">
        <w:rPr>
          <w:rFonts w:eastAsia="Times New Roman" w:cstheme="minorHAnsi"/>
          <w:color w:val="2A2A2A"/>
          <w:sz w:val="24"/>
          <w:szCs w:val="24"/>
        </w:rPr>
        <w:t>Turati</w:t>
      </w:r>
      <w:proofErr w:type="spellEnd"/>
      <w:r w:rsidRPr="001B732E">
        <w:rPr>
          <w:rFonts w:eastAsia="Times New Roman" w:cstheme="minorHAnsi"/>
          <w:color w:val="2A2A2A"/>
          <w:sz w:val="24"/>
          <w:szCs w:val="24"/>
        </w:rPr>
        <w:t xml:space="preserve"> F, La </w:t>
      </w:r>
      <w:proofErr w:type="spellStart"/>
      <w:r w:rsidRPr="001B732E">
        <w:rPr>
          <w:rFonts w:eastAsia="Times New Roman" w:cstheme="minorHAnsi"/>
          <w:color w:val="2A2A2A"/>
          <w:sz w:val="24"/>
          <w:szCs w:val="24"/>
        </w:rPr>
        <w:t>Vecchia</w:t>
      </w:r>
      <w:proofErr w:type="spellEnd"/>
      <w:r w:rsidRPr="001B732E">
        <w:rPr>
          <w:rFonts w:eastAsia="Times New Roman" w:cstheme="minorHAnsi"/>
          <w:color w:val="2A2A2A"/>
          <w:sz w:val="24"/>
          <w:szCs w:val="24"/>
        </w:rPr>
        <w:t xml:space="preserve"> C. Hepatocellular carcinoma epidemiology. Best practice &amp; research Clinical gastroenterology</w:t>
      </w:r>
      <w:r w:rsidR="00360CE6" w:rsidRPr="001B732E">
        <w:rPr>
          <w:rFonts w:eastAsia="Times New Roman" w:cstheme="minorHAnsi"/>
          <w:color w:val="2A2A2A"/>
          <w:sz w:val="24"/>
          <w:szCs w:val="24"/>
        </w:rPr>
        <w:t>.</w:t>
      </w:r>
      <w:r w:rsidRPr="001B732E">
        <w:rPr>
          <w:rFonts w:eastAsia="Times New Roman" w:cstheme="minorHAnsi"/>
          <w:color w:val="2A2A2A"/>
          <w:sz w:val="24"/>
          <w:szCs w:val="24"/>
        </w:rPr>
        <w:t xml:space="preserve"> 2014; 28(5): 753-70.</w:t>
      </w:r>
    </w:p>
    <w:p w14:paraId="4AD83D24" w14:textId="0BACBD29" w:rsidR="00856392" w:rsidRPr="001B732E" w:rsidRDefault="00DC1BD8" w:rsidP="00DB7BCF">
      <w:pPr>
        <w:shd w:val="clear" w:color="auto" w:fill="FFFFFF"/>
        <w:spacing w:before="120" w:after="120" w:line="480" w:lineRule="auto"/>
        <w:ind w:left="540" w:right="-90" w:hanging="540"/>
        <w:textAlignment w:val="baseline"/>
        <w:rPr>
          <w:rFonts w:eastAsia="Times New Roman" w:cstheme="minorHAnsi"/>
          <w:color w:val="2A2A2A"/>
          <w:sz w:val="24"/>
          <w:szCs w:val="24"/>
        </w:rPr>
      </w:pPr>
      <w:r w:rsidRPr="001B732E">
        <w:rPr>
          <w:rFonts w:eastAsia="Times New Roman" w:cstheme="minorHAnsi"/>
          <w:color w:val="2A2A2A"/>
          <w:sz w:val="24"/>
          <w:szCs w:val="24"/>
        </w:rPr>
        <w:t>2.</w:t>
      </w:r>
      <w:r w:rsidRPr="001B732E">
        <w:rPr>
          <w:rFonts w:eastAsia="Times New Roman" w:cstheme="minorHAnsi"/>
          <w:color w:val="2A2A2A"/>
          <w:sz w:val="24"/>
          <w:szCs w:val="24"/>
        </w:rPr>
        <w:tab/>
      </w:r>
      <w:r w:rsidR="00360CE6" w:rsidRPr="001B732E">
        <w:rPr>
          <w:noProof/>
          <w:sz w:val="24"/>
          <w:szCs w:val="24"/>
        </w:rPr>
        <w:t>Hofmeister MG, Rosenthal EM, Barker LK, et al. Estimating Prevalence of Hepatitis C Virus Infection in the U</w:t>
      </w:r>
      <w:r w:rsidR="00DB7BCF" w:rsidRPr="001B732E">
        <w:rPr>
          <w:noProof/>
          <w:sz w:val="24"/>
          <w:szCs w:val="24"/>
        </w:rPr>
        <w:t>S</w:t>
      </w:r>
      <w:r w:rsidR="00360CE6" w:rsidRPr="001B732E">
        <w:rPr>
          <w:noProof/>
          <w:sz w:val="24"/>
          <w:szCs w:val="24"/>
        </w:rPr>
        <w:t xml:space="preserve">, 2013-2016. Hepatology. </w:t>
      </w:r>
      <w:r w:rsidR="00761C19" w:rsidRPr="001B732E">
        <w:rPr>
          <w:bCs/>
          <w:noProof/>
          <w:sz w:val="24"/>
          <w:szCs w:val="24"/>
        </w:rPr>
        <w:t>2019; 69(3): 1020-1031.</w:t>
      </w:r>
    </w:p>
    <w:p w14:paraId="67A9DB9E" w14:textId="32019F06" w:rsidR="00DC1BD8" w:rsidRPr="001B732E" w:rsidRDefault="00856392" w:rsidP="0012602F">
      <w:pPr>
        <w:shd w:val="clear" w:color="auto" w:fill="FFFFFF"/>
        <w:spacing w:before="120" w:after="120" w:line="480" w:lineRule="auto"/>
        <w:ind w:left="540" w:right="-270" w:hanging="540"/>
        <w:textAlignment w:val="baseline"/>
        <w:rPr>
          <w:rFonts w:eastAsia="Times New Roman" w:cstheme="minorHAnsi"/>
          <w:color w:val="2A2A2A"/>
          <w:sz w:val="24"/>
          <w:szCs w:val="24"/>
        </w:rPr>
      </w:pPr>
      <w:r w:rsidRPr="001B732E">
        <w:rPr>
          <w:rFonts w:eastAsia="Times New Roman" w:cstheme="minorHAnsi"/>
          <w:color w:val="2A2A2A"/>
          <w:sz w:val="24"/>
          <w:szCs w:val="24"/>
        </w:rPr>
        <w:t>3.</w:t>
      </w:r>
      <w:r w:rsidRPr="001B732E">
        <w:rPr>
          <w:rFonts w:eastAsia="Times New Roman" w:cstheme="minorHAnsi"/>
          <w:color w:val="2A2A2A"/>
          <w:sz w:val="24"/>
          <w:szCs w:val="24"/>
        </w:rPr>
        <w:tab/>
      </w:r>
      <w:r w:rsidR="00360CE6" w:rsidRPr="001B732E">
        <w:rPr>
          <w:noProof/>
          <w:sz w:val="24"/>
          <w:szCs w:val="24"/>
        </w:rPr>
        <w:t>Omland LH, Krarup H, Jepsen P, et al. Mortality in patients with chronic and cleared hepatitis C viral infection: a nationwide cohort study. Journal of hepatology. 2010; 53(1): 36-42.</w:t>
      </w:r>
    </w:p>
    <w:p w14:paraId="44F415E5" w14:textId="42571146" w:rsidR="00D97819" w:rsidRPr="001B732E" w:rsidRDefault="00D97819" w:rsidP="00DC1BD8">
      <w:pPr>
        <w:shd w:val="clear" w:color="auto" w:fill="FFFFFF"/>
        <w:spacing w:before="120" w:after="120" w:line="480" w:lineRule="auto"/>
        <w:ind w:left="540" w:hanging="540"/>
        <w:textAlignment w:val="baseline"/>
        <w:rPr>
          <w:rFonts w:eastAsia="Times New Roman" w:cstheme="minorHAnsi"/>
          <w:color w:val="2A2A2A"/>
          <w:sz w:val="24"/>
          <w:szCs w:val="24"/>
        </w:rPr>
      </w:pPr>
      <w:r w:rsidRPr="001B732E">
        <w:rPr>
          <w:rFonts w:eastAsia="Times New Roman" w:cstheme="minorHAnsi"/>
          <w:color w:val="2A2A2A"/>
          <w:sz w:val="24"/>
          <w:szCs w:val="24"/>
        </w:rPr>
        <w:t>4.</w:t>
      </w:r>
      <w:r w:rsidRPr="001B732E">
        <w:rPr>
          <w:rFonts w:eastAsia="Times New Roman" w:cstheme="minorHAnsi"/>
          <w:color w:val="2A2A2A"/>
          <w:sz w:val="24"/>
          <w:szCs w:val="24"/>
        </w:rPr>
        <w:tab/>
      </w:r>
      <w:proofErr w:type="spellStart"/>
      <w:r w:rsidRPr="001B732E">
        <w:rPr>
          <w:rFonts w:eastAsia="Times New Roman" w:cstheme="minorHAnsi"/>
          <w:color w:val="2A2A2A"/>
          <w:sz w:val="24"/>
          <w:szCs w:val="24"/>
        </w:rPr>
        <w:t>Ioannou</w:t>
      </w:r>
      <w:proofErr w:type="spellEnd"/>
      <w:r w:rsidRPr="001B732E">
        <w:rPr>
          <w:rFonts w:eastAsia="Times New Roman" w:cstheme="minorHAnsi"/>
          <w:color w:val="2A2A2A"/>
          <w:sz w:val="24"/>
          <w:szCs w:val="24"/>
        </w:rPr>
        <w:t xml:space="preserve"> GN, Green PK, Berry K. HCV eradication induced by direct-acting antiviral agents reduces the risk of hepatocellular carcinoma. Journal of hepatology</w:t>
      </w:r>
      <w:r w:rsidR="00360CE6" w:rsidRPr="001B732E">
        <w:rPr>
          <w:rFonts w:eastAsia="Times New Roman" w:cstheme="minorHAnsi"/>
          <w:color w:val="2A2A2A"/>
          <w:sz w:val="24"/>
          <w:szCs w:val="24"/>
        </w:rPr>
        <w:t xml:space="preserve">. </w:t>
      </w:r>
      <w:r w:rsidRPr="001B732E">
        <w:rPr>
          <w:rFonts w:eastAsia="Times New Roman" w:cstheme="minorHAnsi"/>
          <w:color w:val="2A2A2A"/>
          <w:sz w:val="24"/>
          <w:szCs w:val="24"/>
        </w:rPr>
        <w:t>2017; 68(1): 25-32.</w:t>
      </w:r>
    </w:p>
    <w:p w14:paraId="1D3C9B6B" w14:textId="1BAAC0BB" w:rsidR="00DC1BD8" w:rsidRPr="001B732E" w:rsidRDefault="00D97819" w:rsidP="00DC1BD8">
      <w:pPr>
        <w:shd w:val="clear" w:color="auto" w:fill="FFFFFF"/>
        <w:spacing w:before="120" w:after="120" w:line="480" w:lineRule="auto"/>
        <w:ind w:left="540" w:hanging="540"/>
        <w:textAlignment w:val="baseline"/>
        <w:rPr>
          <w:rFonts w:eastAsia="Times New Roman" w:cstheme="minorHAnsi"/>
          <w:color w:val="2A2A2A"/>
          <w:sz w:val="24"/>
          <w:szCs w:val="24"/>
        </w:rPr>
      </w:pPr>
      <w:r w:rsidRPr="001B732E">
        <w:rPr>
          <w:rFonts w:eastAsia="Times New Roman" w:cstheme="minorHAnsi"/>
          <w:color w:val="2A2A2A"/>
          <w:sz w:val="24"/>
          <w:szCs w:val="24"/>
        </w:rPr>
        <w:t>5</w:t>
      </w:r>
      <w:r w:rsidR="00DC1BD8" w:rsidRPr="001B732E">
        <w:rPr>
          <w:rFonts w:eastAsia="Times New Roman" w:cstheme="minorHAnsi"/>
          <w:color w:val="2A2A2A"/>
          <w:sz w:val="24"/>
          <w:szCs w:val="24"/>
        </w:rPr>
        <w:t>.</w:t>
      </w:r>
      <w:r w:rsidR="00DC1BD8" w:rsidRPr="001B732E">
        <w:rPr>
          <w:rFonts w:eastAsia="Times New Roman" w:cstheme="minorHAnsi"/>
          <w:color w:val="2A2A2A"/>
          <w:sz w:val="24"/>
          <w:szCs w:val="24"/>
        </w:rPr>
        <w:tab/>
        <w:t xml:space="preserve">Burstow NJ, </w:t>
      </w:r>
      <w:r w:rsidR="00360CE6" w:rsidRPr="001B732E">
        <w:rPr>
          <w:rFonts w:eastAsia="Times New Roman" w:cstheme="minorHAnsi"/>
          <w:color w:val="2A2A2A"/>
          <w:sz w:val="24"/>
          <w:szCs w:val="24"/>
        </w:rPr>
        <w:t xml:space="preserve">Mohamed Z, Gomaa AI, et al. </w:t>
      </w:r>
      <w:r w:rsidR="00DC1BD8" w:rsidRPr="001B732E">
        <w:rPr>
          <w:rFonts w:eastAsia="Times New Roman" w:cstheme="minorHAnsi"/>
          <w:color w:val="2A2A2A"/>
          <w:sz w:val="24"/>
          <w:szCs w:val="24"/>
        </w:rPr>
        <w:t xml:space="preserve"> Hepatitis C treatment: where are we now? International journal of general medicine</w:t>
      </w:r>
      <w:r w:rsidR="00360CE6" w:rsidRPr="001B732E">
        <w:rPr>
          <w:rFonts w:eastAsia="Times New Roman" w:cstheme="minorHAnsi"/>
          <w:color w:val="2A2A2A"/>
          <w:sz w:val="24"/>
          <w:szCs w:val="24"/>
        </w:rPr>
        <w:t>.</w:t>
      </w:r>
      <w:r w:rsidR="00DC1BD8" w:rsidRPr="001B732E">
        <w:rPr>
          <w:rFonts w:eastAsia="Times New Roman" w:cstheme="minorHAnsi"/>
          <w:color w:val="2A2A2A"/>
          <w:sz w:val="24"/>
          <w:szCs w:val="24"/>
        </w:rPr>
        <w:t xml:space="preserve"> 2017; 10: 39-52.</w:t>
      </w:r>
    </w:p>
    <w:p w14:paraId="1248D20E" w14:textId="3B8C5C48" w:rsidR="00DC1BD8" w:rsidRPr="001B732E" w:rsidRDefault="00D97819" w:rsidP="00DC1BD8">
      <w:pPr>
        <w:shd w:val="clear" w:color="auto" w:fill="FFFFFF"/>
        <w:spacing w:before="120" w:after="120" w:line="480" w:lineRule="auto"/>
        <w:ind w:left="540" w:hanging="540"/>
        <w:textAlignment w:val="baseline"/>
        <w:rPr>
          <w:rFonts w:eastAsia="Times New Roman" w:cstheme="minorHAnsi"/>
          <w:color w:val="2A2A2A"/>
          <w:sz w:val="24"/>
          <w:szCs w:val="24"/>
        </w:rPr>
      </w:pPr>
      <w:r w:rsidRPr="001B732E">
        <w:rPr>
          <w:rFonts w:eastAsia="Times New Roman" w:cstheme="minorHAnsi"/>
          <w:color w:val="2A2A2A"/>
          <w:sz w:val="24"/>
          <w:szCs w:val="24"/>
        </w:rPr>
        <w:t>6</w:t>
      </w:r>
      <w:r w:rsidR="00DC1BD8" w:rsidRPr="001B732E">
        <w:rPr>
          <w:rFonts w:eastAsia="Times New Roman" w:cstheme="minorHAnsi"/>
          <w:color w:val="2A2A2A"/>
          <w:sz w:val="24"/>
          <w:szCs w:val="24"/>
        </w:rPr>
        <w:t>.</w:t>
      </w:r>
      <w:r w:rsidR="00DC1BD8" w:rsidRPr="001B732E">
        <w:rPr>
          <w:rFonts w:eastAsia="Times New Roman" w:cstheme="minorHAnsi"/>
          <w:color w:val="2A2A2A"/>
          <w:sz w:val="24"/>
          <w:szCs w:val="24"/>
        </w:rPr>
        <w:tab/>
        <w:t>European Association for Study of Liver (EASL). EASL Recommendations on Treatment of Hepatitis C 2015. Journal of hepatology</w:t>
      </w:r>
      <w:r w:rsidR="00360CE6" w:rsidRPr="001B732E">
        <w:rPr>
          <w:rFonts w:eastAsia="Times New Roman" w:cstheme="minorHAnsi"/>
          <w:color w:val="2A2A2A"/>
          <w:sz w:val="24"/>
          <w:szCs w:val="24"/>
        </w:rPr>
        <w:t>.</w:t>
      </w:r>
      <w:r w:rsidR="00DC1BD8" w:rsidRPr="001B732E">
        <w:rPr>
          <w:rFonts w:eastAsia="Times New Roman" w:cstheme="minorHAnsi"/>
          <w:color w:val="2A2A2A"/>
          <w:sz w:val="24"/>
          <w:szCs w:val="24"/>
        </w:rPr>
        <w:t xml:space="preserve"> 2015; 63(1): 199-236.</w:t>
      </w:r>
    </w:p>
    <w:p w14:paraId="0EAF2D0B" w14:textId="2C57DD94" w:rsidR="00DC1BD8" w:rsidRPr="001B732E" w:rsidRDefault="00D97819" w:rsidP="00DC1BD8">
      <w:pPr>
        <w:shd w:val="clear" w:color="auto" w:fill="FFFFFF"/>
        <w:spacing w:before="120" w:after="120" w:line="480" w:lineRule="auto"/>
        <w:ind w:left="540" w:hanging="540"/>
        <w:textAlignment w:val="baseline"/>
        <w:rPr>
          <w:rFonts w:eastAsia="Times New Roman" w:cstheme="minorHAnsi"/>
          <w:color w:val="2A2A2A"/>
          <w:sz w:val="24"/>
          <w:szCs w:val="24"/>
        </w:rPr>
      </w:pPr>
      <w:r w:rsidRPr="001B732E">
        <w:rPr>
          <w:rFonts w:eastAsia="Times New Roman" w:cstheme="minorHAnsi"/>
          <w:color w:val="2A2A2A"/>
          <w:sz w:val="24"/>
          <w:szCs w:val="24"/>
        </w:rPr>
        <w:t>7</w:t>
      </w:r>
      <w:r w:rsidR="00DC1BD8" w:rsidRPr="001B732E">
        <w:rPr>
          <w:rFonts w:eastAsia="Times New Roman" w:cstheme="minorHAnsi"/>
          <w:color w:val="2A2A2A"/>
          <w:sz w:val="24"/>
          <w:szCs w:val="24"/>
        </w:rPr>
        <w:t>.</w:t>
      </w:r>
      <w:r w:rsidR="00DC1BD8" w:rsidRPr="001B732E">
        <w:rPr>
          <w:rFonts w:eastAsia="Times New Roman" w:cstheme="minorHAnsi"/>
          <w:color w:val="2A2A2A"/>
          <w:sz w:val="24"/>
          <w:szCs w:val="24"/>
        </w:rPr>
        <w:tab/>
      </w:r>
      <w:proofErr w:type="spellStart"/>
      <w:r w:rsidR="00DC1BD8" w:rsidRPr="001B732E">
        <w:rPr>
          <w:rFonts w:eastAsia="Times New Roman" w:cstheme="minorHAnsi"/>
          <w:color w:val="2A2A2A"/>
          <w:sz w:val="24"/>
          <w:szCs w:val="24"/>
        </w:rPr>
        <w:t>Heimbach</w:t>
      </w:r>
      <w:proofErr w:type="spellEnd"/>
      <w:r w:rsidR="00DC1BD8" w:rsidRPr="001B732E">
        <w:rPr>
          <w:rFonts w:eastAsia="Times New Roman" w:cstheme="minorHAnsi"/>
          <w:color w:val="2A2A2A"/>
          <w:sz w:val="24"/>
          <w:szCs w:val="24"/>
        </w:rPr>
        <w:t xml:space="preserve"> JK, </w:t>
      </w:r>
      <w:r w:rsidR="00360CE6" w:rsidRPr="001B732E">
        <w:rPr>
          <w:noProof/>
          <w:sz w:val="24"/>
          <w:szCs w:val="24"/>
        </w:rPr>
        <w:t xml:space="preserve">Kulik LM, Finn RS, et al. </w:t>
      </w:r>
      <w:r w:rsidR="00DC1BD8" w:rsidRPr="001B732E">
        <w:rPr>
          <w:rFonts w:eastAsia="Times New Roman" w:cstheme="minorHAnsi"/>
          <w:color w:val="2A2A2A"/>
          <w:sz w:val="24"/>
          <w:szCs w:val="24"/>
        </w:rPr>
        <w:t>AASLD guidelines for the treatment of hepatocellular carcinoma. Hepatology</w:t>
      </w:r>
      <w:r w:rsidR="00360CE6" w:rsidRPr="001B732E">
        <w:rPr>
          <w:rFonts w:eastAsia="Times New Roman" w:cstheme="minorHAnsi"/>
          <w:color w:val="2A2A2A"/>
          <w:sz w:val="24"/>
          <w:szCs w:val="24"/>
        </w:rPr>
        <w:t>.</w:t>
      </w:r>
      <w:r w:rsidR="00DC1BD8" w:rsidRPr="001B732E">
        <w:rPr>
          <w:rFonts w:eastAsia="Times New Roman" w:cstheme="minorHAnsi"/>
          <w:color w:val="2A2A2A"/>
          <w:sz w:val="24"/>
          <w:szCs w:val="24"/>
        </w:rPr>
        <w:t xml:space="preserve"> 2018; 67(1): 358-80.</w:t>
      </w:r>
    </w:p>
    <w:p w14:paraId="3E8FFD6D" w14:textId="008449EA" w:rsidR="00761C19" w:rsidRPr="001B732E" w:rsidRDefault="00D97819" w:rsidP="00761C19">
      <w:pPr>
        <w:shd w:val="clear" w:color="auto" w:fill="FFFFFF"/>
        <w:spacing w:before="120" w:after="120" w:line="480" w:lineRule="auto"/>
        <w:ind w:left="540" w:hanging="540"/>
        <w:textAlignment w:val="baseline"/>
        <w:rPr>
          <w:rFonts w:eastAsia="Times New Roman" w:cstheme="minorHAnsi"/>
          <w:color w:val="2A2A2A"/>
          <w:sz w:val="24"/>
          <w:szCs w:val="24"/>
        </w:rPr>
      </w:pPr>
      <w:r w:rsidRPr="001B732E">
        <w:rPr>
          <w:noProof/>
          <w:sz w:val="24"/>
          <w:szCs w:val="24"/>
        </w:rPr>
        <w:t>8</w:t>
      </w:r>
      <w:r w:rsidR="00761C19" w:rsidRPr="001B732E">
        <w:rPr>
          <w:noProof/>
          <w:sz w:val="24"/>
          <w:szCs w:val="24"/>
        </w:rPr>
        <w:t>.</w:t>
      </w:r>
      <w:r w:rsidR="00761C19" w:rsidRPr="001B732E">
        <w:rPr>
          <w:noProof/>
          <w:sz w:val="24"/>
          <w:szCs w:val="24"/>
        </w:rPr>
        <w:tab/>
        <w:t xml:space="preserve">Spradling PR, </w:t>
      </w:r>
      <w:r w:rsidR="00360CE6" w:rsidRPr="001B732E">
        <w:rPr>
          <w:noProof/>
          <w:sz w:val="24"/>
          <w:szCs w:val="24"/>
        </w:rPr>
        <w:t xml:space="preserve">Xing J, Rupp LB, et al. </w:t>
      </w:r>
      <w:r w:rsidR="00761C19" w:rsidRPr="001B732E">
        <w:rPr>
          <w:noProof/>
          <w:sz w:val="24"/>
          <w:szCs w:val="24"/>
        </w:rPr>
        <w:t>Low Uptake of Direct-acting Antiviral Therapy Among Hepatitis C Patients With Advanced Liver Disease and Access to Care, 2014-2017. Journal of clinical gastroenterology</w:t>
      </w:r>
      <w:r w:rsidR="00360CE6" w:rsidRPr="001B732E">
        <w:rPr>
          <w:noProof/>
          <w:sz w:val="24"/>
          <w:szCs w:val="24"/>
        </w:rPr>
        <w:t>.</w:t>
      </w:r>
      <w:r w:rsidR="00761C19" w:rsidRPr="001B732E">
        <w:rPr>
          <w:noProof/>
          <w:sz w:val="24"/>
          <w:szCs w:val="24"/>
        </w:rPr>
        <w:t xml:space="preserve"> 2020; epub ahead of print. </w:t>
      </w:r>
    </w:p>
    <w:p w14:paraId="715FBD2F" w14:textId="1FB4086A" w:rsidR="00DC1BD8" w:rsidRPr="001B732E" w:rsidRDefault="00D97819" w:rsidP="00DC1BD8">
      <w:pPr>
        <w:shd w:val="clear" w:color="auto" w:fill="FFFFFF"/>
        <w:spacing w:before="120" w:after="120" w:line="480" w:lineRule="auto"/>
        <w:ind w:left="540" w:hanging="540"/>
        <w:textAlignment w:val="baseline"/>
        <w:rPr>
          <w:rFonts w:eastAsia="Times New Roman" w:cstheme="minorHAnsi"/>
          <w:color w:val="2A2A2A"/>
          <w:sz w:val="24"/>
          <w:szCs w:val="24"/>
        </w:rPr>
      </w:pPr>
      <w:r w:rsidRPr="001B732E">
        <w:rPr>
          <w:rFonts w:eastAsia="Times New Roman" w:cstheme="minorHAnsi"/>
          <w:color w:val="2A2A2A"/>
          <w:sz w:val="24"/>
          <w:szCs w:val="24"/>
        </w:rPr>
        <w:lastRenderedPageBreak/>
        <w:t>9</w:t>
      </w:r>
      <w:r w:rsidR="00DC1BD8" w:rsidRPr="001B732E">
        <w:rPr>
          <w:rFonts w:eastAsia="Times New Roman" w:cstheme="minorHAnsi"/>
          <w:color w:val="2A2A2A"/>
          <w:sz w:val="24"/>
          <w:szCs w:val="24"/>
        </w:rPr>
        <w:t>.</w:t>
      </w:r>
      <w:r w:rsidR="00DC1BD8" w:rsidRPr="001B732E">
        <w:rPr>
          <w:rFonts w:eastAsia="Times New Roman" w:cstheme="minorHAnsi"/>
          <w:color w:val="2A2A2A"/>
          <w:sz w:val="24"/>
          <w:szCs w:val="24"/>
        </w:rPr>
        <w:tab/>
        <w:t xml:space="preserve">Sterling RK, </w:t>
      </w:r>
      <w:r w:rsidR="00360CE6" w:rsidRPr="001B732E">
        <w:rPr>
          <w:noProof/>
          <w:sz w:val="24"/>
          <w:szCs w:val="24"/>
        </w:rPr>
        <w:t xml:space="preserve">Lissen E, Clumeck N, et al. </w:t>
      </w:r>
      <w:r w:rsidR="00DC1BD8" w:rsidRPr="001B732E">
        <w:rPr>
          <w:rFonts w:eastAsia="Times New Roman" w:cstheme="minorHAnsi"/>
          <w:color w:val="2A2A2A"/>
          <w:sz w:val="24"/>
          <w:szCs w:val="24"/>
        </w:rPr>
        <w:t>Development of a simple noninvasive index to predict significant fibrosis in patients with HIV/HCV coinfection. Hepatology</w:t>
      </w:r>
      <w:r w:rsidR="00360CE6" w:rsidRPr="001B732E">
        <w:rPr>
          <w:rFonts w:eastAsia="Times New Roman" w:cstheme="minorHAnsi"/>
          <w:color w:val="2A2A2A"/>
          <w:sz w:val="24"/>
          <w:szCs w:val="24"/>
        </w:rPr>
        <w:t>.</w:t>
      </w:r>
      <w:r w:rsidR="00DC1BD8" w:rsidRPr="001B732E">
        <w:rPr>
          <w:rFonts w:eastAsia="Times New Roman" w:cstheme="minorHAnsi"/>
          <w:color w:val="2A2A2A"/>
          <w:sz w:val="24"/>
          <w:szCs w:val="24"/>
        </w:rPr>
        <w:t xml:space="preserve"> 2006; 43(6): 1317-25.</w:t>
      </w:r>
    </w:p>
    <w:p w14:paraId="00E9AB24" w14:textId="0BAE9D77" w:rsidR="00DC1BD8" w:rsidRPr="001B732E" w:rsidRDefault="00D97819" w:rsidP="00DC1BD8">
      <w:pPr>
        <w:shd w:val="clear" w:color="auto" w:fill="FFFFFF"/>
        <w:spacing w:before="120" w:after="120" w:line="480" w:lineRule="auto"/>
        <w:ind w:left="540" w:hanging="540"/>
        <w:textAlignment w:val="baseline"/>
        <w:rPr>
          <w:rFonts w:eastAsia="Times New Roman" w:cstheme="minorHAnsi"/>
          <w:color w:val="2A2A2A"/>
          <w:sz w:val="24"/>
          <w:szCs w:val="24"/>
        </w:rPr>
      </w:pPr>
      <w:r w:rsidRPr="001B732E">
        <w:rPr>
          <w:rFonts w:eastAsia="Times New Roman" w:cstheme="minorHAnsi"/>
          <w:color w:val="2A2A2A"/>
          <w:sz w:val="24"/>
          <w:szCs w:val="24"/>
        </w:rPr>
        <w:t>10</w:t>
      </w:r>
      <w:r w:rsidR="00DC1BD8" w:rsidRPr="001B732E">
        <w:rPr>
          <w:rFonts w:eastAsia="Times New Roman" w:cstheme="minorHAnsi"/>
          <w:color w:val="2A2A2A"/>
          <w:sz w:val="24"/>
          <w:szCs w:val="24"/>
        </w:rPr>
        <w:t>.</w:t>
      </w:r>
      <w:r w:rsidR="00DC1BD8" w:rsidRPr="001B732E">
        <w:rPr>
          <w:rFonts w:eastAsia="Times New Roman" w:cstheme="minorHAnsi"/>
          <w:color w:val="2A2A2A"/>
          <w:sz w:val="24"/>
          <w:szCs w:val="24"/>
        </w:rPr>
        <w:tab/>
        <w:t xml:space="preserve">Khan MQ, </w:t>
      </w:r>
      <w:r w:rsidR="00360CE6" w:rsidRPr="001B732E">
        <w:rPr>
          <w:noProof/>
          <w:sz w:val="24"/>
          <w:szCs w:val="24"/>
        </w:rPr>
        <w:t xml:space="preserve">Anand V, Hessefort N, et al. </w:t>
      </w:r>
      <w:r w:rsidR="00DC1BD8" w:rsidRPr="001B732E">
        <w:rPr>
          <w:rFonts w:eastAsia="Times New Roman" w:cstheme="minorHAnsi"/>
          <w:color w:val="2A2A2A"/>
          <w:sz w:val="24"/>
          <w:szCs w:val="24"/>
        </w:rPr>
        <w:t>Utility of Electronic Medical record-based Fibrosis Scores in Predicting Advanced Cirrhosis in Patients with Hepatiti</w:t>
      </w:r>
      <w:r w:rsidR="00360CE6" w:rsidRPr="001B732E">
        <w:rPr>
          <w:rFonts w:eastAsia="Times New Roman" w:cstheme="minorHAnsi"/>
          <w:color w:val="2A2A2A"/>
          <w:sz w:val="24"/>
          <w:szCs w:val="24"/>
        </w:rPr>
        <w:t>s</w:t>
      </w:r>
      <w:r w:rsidR="00DC1BD8" w:rsidRPr="001B732E">
        <w:rPr>
          <w:rFonts w:eastAsia="Times New Roman" w:cstheme="minorHAnsi"/>
          <w:color w:val="2A2A2A"/>
          <w:sz w:val="24"/>
          <w:szCs w:val="24"/>
        </w:rPr>
        <w:t xml:space="preserve"> C Virus Infection. J</w:t>
      </w:r>
      <w:r w:rsidR="00360CE6" w:rsidRPr="001B732E">
        <w:rPr>
          <w:rFonts w:eastAsia="Times New Roman" w:cstheme="minorHAnsi"/>
          <w:color w:val="2A2A2A"/>
          <w:sz w:val="24"/>
          <w:szCs w:val="24"/>
        </w:rPr>
        <w:t>ournal of t</w:t>
      </w:r>
      <w:r w:rsidR="00DC1BD8" w:rsidRPr="001B732E">
        <w:rPr>
          <w:rFonts w:eastAsia="Times New Roman" w:cstheme="minorHAnsi"/>
          <w:color w:val="2A2A2A"/>
          <w:sz w:val="24"/>
          <w:szCs w:val="24"/>
        </w:rPr>
        <w:t>ransl</w:t>
      </w:r>
      <w:r w:rsidR="00360CE6" w:rsidRPr="001B732E">
        <w:rPr>
          <w:rFonts w:eastAsia="Times New Roman" w:cstheme="minorHAnsi"/>
          <w:color w:val="2A2A2A"/>
          <w:sz w:val="24"/>
          <w:szCs w:val="24"/>
        </w:rPr>
        <w:t>ational</w:t>
      </w:r>
      <w:r w:rsidR="00DC1BD8" w:rsidRPr="001B732E">
        <w:rPr>
          <w:rFonts w:eastAsia="Times New Roman" w:cstheme="minorHAnsi"/>
          <w:color w:val="2A2A2A"/>
          <w:sz w:val="24"/>
          <w:szCs w:val="24"/>
        </w:rPr>
        <w:t xml:space="preserve"> </w:t>
      </w:r>
      <w:r w:rsidR="00360CE6" w:rsidRPr="001B732E">
        <w:rPr>
          <w:rFonts w:eastAsia="Times New Roman" w:cstheme="minorHAnsi"/>
          <w:color w:val="2A2A2A"/>
          <w:sz w:val="24"/>
          <w:szCs w:val="24"/>
        </w:rPr>
        <w:t>internal medicine.</w:t>
      </w:r>
      <w:r w:rsidR="00DC1BD8" w:rsidRPr="001B732E">
        <w:rPr>
          <w:rFonts w:eastAsia="Times New Roman" w:cstheme="minorHAnsi"/>
          <w:color w:val="2A2A2A"/>
          <w:sz w:val="24"/>
          <w:szCs w:val="24"/>
        </w:rPr>
        <w:t xml:space="preserve"> 2017; 5(1): 43-8.</w:t>
      </w:r>
    </w:p>
    <w:p w14:paraId="2B39F700" w14:textId="3EA5E7A4" w:rsidR="00FE2D78" w:rsidRPr="001B732E" w:rsidDel="00462D09" w:rsidRDefault="00FE2D78" w:rsidP="00FE2D78">
      <w:pPr>
        <w:shd w:val="clear" w:color="auto" w:fill="FFFFFF"/>
        <w:spacing w:before="120" w:after="120" w:line="480" w:lineRule="auto"/>
        <w:ind w:left="540" w:hanging="540"/>
        <w:textAlignment w:val="baseline"/>
        <w:rPr>
          <w:del w:id="88" w:author="Shelley Facente" w:date="2021-09-22T17:11:00Z"/>
          <w:rFonts w:eastAsia="Times New Roman" w:cstheme="minorHAnsi"/>
          <w:color w:val="2A2A2A"/>
          <w:sz w:val="24"/>
          <w:szCs w:val="24"/>
        </w:rPr>
      </w:pPr>
      <w:del w:id="89" w:author="Shelley Facente" w:date="2021-09-22T17:11:00Z">
        <w:r w:rsidRPr="001B732E" w:rsidDel="00462D09">
          <w:rPr>
            <w:rFonts w:eastAsia="Times New Roman" w:cstheme="minorHAnsi"/>
            <w:color w:val="2A2A2A"/>
            <w:sz w:val="24"/>
            <w:szCs w:val="24"/>
          </w:rPr>
          <w:delText xml:space="preserve">11. </w:delText>
        </w:r>
        <w:r w:rsidRPr="001B732E" w:rsidDel="00462D09">
          <w:rPr>
            <w:rFonts w:eastAsia="Times New Roman" w:cstheme="minorHAnsi"/>
            <w:color w:val="2A2A2A"/>
            <w:sz w:val="24"/>
            <w:szCs w:val="24"/>
          </w:rPr>
          <w:tab/>
          <w:delText>Petersen ML, van der Laan MJ. Causal models and learning from data: integrating causal modeling and statistical estimation. Epidemiology (Cambridge, Mass). 2014;25(3):418-26.</w:delText>
        </w:r>
      </w:del>
    </w:p>
    <w:p w14:paraId="1F572952" w14:textId="7DB44FF2" w:rsidR="00DC1BD8" w:rsidRPr="001B732E" w:rsidRDefault="00DC1BD8" w:rsidP="00DC1BD8">
      <w:pPr>
        <w:shd w:val="clear" w:color="auto" w:fill="FFFFFF"/>
        <w:spacing w:before="120" w:after="120" w:line="480" w:lineRule="auto"/>
        <w:ind w:left="540" w:hanging="540"/>
        <w:textAlignment w:val="baseline"/>
        <w:rPr>
          <w:rFonts w:eastAsia="Times New Roman" w:cstheme="minorHAnsi"/>
          <w:color w:val="2A2A2A"/>
          <w:sz w:val="24"/>
          <w:szCs w:val="24"/>
        </w:rPr>
      </w:pPr>
      <w:r w:rsidRPr="001B732E">
        <w:rPr>
          <w:rFonts w:eastAsia="Times New Roman" w:cstheme="minorHAnsi"/>
          <w:color w:val="2A2A2A"/>
          <w:sz w:val="24"/>
          <w:szCs w:val="24"/>
        </w:rPr>
        <w:t>1</w:t>
      </w:r>
      <w:ins w:id="90" w:author="Shelley Facente" w:date="2021-09-22T17:11:00Z">
        <w:r w:rsidR="00462D09">
          <w:rPr>
            <w:rFonts w:eastAsia="Times New Roman" w:cstheme="minorHAnsi"/>
            <w:color w:val="2A2A2A"/>
            <w:sz w:val="24"/>
            <w:szCs w:val="24"/>
          </w:rPr>
          <w:t>1</w:t>
        </w:r>
      </w:ins>
      <w:del w:id="91" w:author="Shelley Facente" w:date="2021-09-22T17:11:00Z">
        <w:r w:rsidR="00FE2D78" w:rsidRPr="001B732E" w:rsidDel="00462D09">
          <w:rPr>
            <w:rFonts w:eastAsia="Times New Roman" w:cstheme="minorHAnsi"/>
            <w:color w:val="2A2A2A"/>
            <w:sz w:val="24"/>
            <w:szCs w:val="24"/>
          </w:rPr>
          <w:delText>2</w:delText>
        </w:r>
      </w:del>
      <w:r w:rsidRPr="001B732E">
        <w:rPr>
          <w:rFonts w:eastAsia="Times New Roman" w:cstheme="minorHAnsi"/>
          <w:color w:val="2A2A2A"/>
          <w:sz w:val="24"/>
          <w:szCs w:val="24"/>
        </w:rPr>
        <w:t>.</w:t>
      </w:r>
      <w:r w:rsidRPr="001B732E">
        <w:rPr>
          <w:rFonts w:eastAsia="Times New Roman" w:cstheme="minorHAnsi"/>
          <w:color w:val="2A2A2A"/>
          <w:sz w:val="24"/>
          <w:szCs w:val="24"/>
        </w:rPr>
        <w:tab/>
      </w:r>
      <w:proofErr w:type="spellStart"/>
      <w:r w:rsidRPr="001B732E">
        <w:rPr>
          <w:rFonts w:eastAsia="Times New Roman" w:cstheme="minorHAnsi"/>
          <w:color w:val="2A2A2A"/>
          <w:sz w:val="24"/>
          <w:szCs w:val="24"/>
        </w:rPr>
        <w:t>ltmle</w:t>
      </w:r>
      <w:proofErr w:type="spellEnd"/>
      <w:r w:rsidRPr="001B732E">
        <w:rPr>
          <w:rFonts w:eastAsia="Times New Roman" w:cstheme="minorHAnsi"/>
          <w:color w:val="2A2A2A"/>
          <w:sz w:val="24"/>
          <w:szCs w:val="24"/>
        </w:rPr>
        <w:t xml:space="preserve">: Longitudinal Targeted Maximum Likelihood Estimation. In: Schwab J, </w:t>
      </w:r>
      <w:proofErr w:type="spellStart"/>
      <w:r w:rsidRPr="001B732E">
        <w:rPr>
          <w:rFonts w:eastAsia="Times New Roman" w:cstheme="minorHAnsi"/>
          <w:color w:val="2A2A2A"/>
          <w:sz w:val="24"/>
          <w:szCs w:val="24"/>
        </w:rPr>
        <w:t>Lendle</w:t>
      </w:r>
      <w:proofErr w:type="spellEnd"/>
      <w:r w:rsidRPr="001B732E">
        <w:rPr>
          <w:rFonts w:eastAsia="Times New Roman" w:cstheme="minorHAnsi"/>
          <w:color w:val="2A2A2A"/>
          <w:sz w:val="24"/>
          <w:szCs w:val="24"/>
        </w:rPr>
        <w:t xml:space="preserve"> S, Peterson MD, van der </w:t>
      </w:r>
      <w:proofErr w:type="spellStart"/>
      <w:r w:rsidRPr="001B732E">
        <w:rPr>
          <w:rFonts w:eastAsia="Times New Roman" w:cstheme="minorHAnsi"/>
          <w:color w:val="2A2A2A"/>
          <w:sz w:val="24"/>
          <w:szCs w:val="24"/>
        </w:rPr>
        <w:t>Laan</w:t>
      </w:r>
      <w:proofErr w:type="spellEnd"/>
      <w:r w:rsidRPr="001B732E">
        <w:rPr>
          <w:rFonts w:eastAsia="Times New Roman" w:cstheme="minorHAnsi"/>
          <w:color w:val="2A2A2A"/>
          <w:sz w:val="24"/>
          <w:szCs w:val="24"/>
        </w:rPr>
        <w:t xml:space="preserve"> MJ, Gruber S</w:t>
      </w:r>
      <w:r w:rsidR="00360CE6" w:rsidRPr="001B732E">
        <w:rPr>
          <w:rFonts w:eastAsia="Times New Roman" w:cstheme="minorHAnsi"/>
          <w:color w:val="2A2A2A"/>
          <w:sz w:val="24"/>
          <w:szCs w:val="24"/>
        </w:rPr>
        <w:t>, editors.</w:t>
      </w:r>
      <w:r w:rsidRPr="001B732E">
        <w:rPr>
          <w:rFonts w:eastAsia="Times New Roman" w:cstheme="minorHAnsi"/>
          <w:color w:val="2A2A2A"/>
          <w:sz w:val="24"/>
          <w:szCs w:val="24"/>
        </w:rPr>
        <w:t xml:space="preserve"> </w:t>
      </w:r>
      <w:r w:rsidR="00360CE6" w:rsidRPr="001B732E">
        <w:rPr>
          <w:rFonts w:eastAsia="Times New Roman" w:cstheme="minorHAnsi"/>
          <w:color w:val="2A2A2A"/>
          <w:sz w:val="24"/>
          <w:szCs w:val="24"/>
        </w:rPr>
        <w:t xml:space="preserve">R. </w:t>
      </w:r>
      <w:r w:rsidRPr="001B732E">
        <w:rPr>
          <w:rFonts w:eastAsia="Times New Roman" w:cstheme="minorHAnsi"/>
          <w:color w:val="2A2A2A"/>
          <w:sz w:val="24"/>
          <w:szCs w:val="24"/>
        </w:rPr>
        <w:t>https://CRAN.R-project.org/package=ltmle, 2020.</w:t>
      </w:r>
    </w:p>
    <w:p w14:paraId="1F8516CC" w14:textId="096C0129" w:rsidR="00641522" w:rsidRPr="001B732E" w:rsidRDefault="00DC1BD8" w:rsidP="00DC1BD8">
      <w:pPr>
        <w:shd w:val="clear" w:color="auto" w:fill="FFFFFF"/>
        <w:spacing w:before="120" w:after="120" w:line="480" w:lineRule="auto"/>
        <w:ind w:left="540" w:hanging="540"/>
        <w:textAlignment w:val="baseline"/>
        <w:rPr>
          <w:rFonts w:eastAsia="Times New Roman" w:cstheme="minorHAnsi"/>
          <w:color w:val="2A2A2A"/>
          <w:sz w:val="24"/>
          <w:szCs w:val="24"/>
        </w:rPr>
      </w:pPr>
      <w:r w:rsidRPr="001B732E">
        <w:rPr>
          <w:rFonts w:eastAsia="Times New Roman" w:cstheme="minorHAnsi"/>
          <w:color w:val="2A2A2A"/>
          <w:sz w:val="24"/>
          <w:szCs w:val="24"/>
        </w:rPr>
        <w:t>1</w:t>
      </w:r>
      <w:ins w:id="92" w:author="Shelley Facente" w:date="2021-09-22T17:11:00Z">
        <w:r w:rsidR="00462D09">
          <w:rPr>
            <w:rFonts w:eastAsia="Times New Roman" w:cstheme="minorHAnsi"/>
            <w:color w:val="2A2A2A"/>
            <w:sz w:val="24"/>
            <w:szCs w:val="24"/>
          </w:rPr>
          <w:t>2</w:t>
        </w:r>
      </w:ins>
      <w:del w:id="93" w:author="Shelley Facente" w:date="2021-09-22T17:11:00Z">
        <w:r w:rsidR="00FE2D78" w:rsidRPr="001B732E" w:rsidDel="00462D09">
          <w:rPr>
            <w:rFonts w:eastAsia="Times New Roman" w:cstheme="minorHAnsi"/>
            <w:color w:val="2A2A2A"/>
            <w:sz w:val="24"/>
            <w:szCs w:val="24"/>
          </w:rPr>
          <w:delText>3</w:delText>
        </w:r>
      </w:del>
      <w:r w:rsidRPr="001B732E">
        <w:rPr>
          <w:rFonts w:eastAsia="Times New Roman" w:cstheme="minorHAnsi"/>
          <w:color w:val="2A2A2A"/>
          <w:sz w:val="24"/>
          <w:szCs w:val="24"/>
        </w:rPr>
        <w:t>.</w:t>
      </w:r>
      <w:r w:rsidRPr="001B732E">
        <w:rPr>
          <w:rFonts w:eastAsia="Times New Roman" w:cstheme="minorHAnsi"/>
          <w:color w:val="2A2A2A"/>
          <w:sz w:val="24"/>
          <w:szCs w:val="24"/>
        </w:rPr>
        <w:tab/>
      </w:r>
      <w:r w:rsidR="00641522" w:rsidRPr="001B732E">
        <w:rPr>
          <w:rFonts w:eastAsia="Times New Roman" w:cstheme="minorHAnsi"/>
          <w:color w:val="2A2A2A"/>
          <w:sz w:val="24"/>
          <w:szCs w:val="24"/>
        </w:rPr>
        <w:t>Rothman K, Greenland S, and Lash, TL. Modern Epidemiology, 3rd Ed. Philadelphia: Lippincott Williams &amp; Wilkins, 2008.</w:t>
      </w:r>
    </w:p>
    <w:p w14:paraId="6DD8ECD4" w14:textId="59A38EDC" w:rsidR="00DC1BD8" w:rsidRPr="001B732E" w:rsidDel="00BD3C7F" w:rsidRDefault="00641522" w:rsidP="00DC1BD8">
      <w:pPr>
        <w:shd w:val="clear" w:color="auto" w:fill="FFFFFF"/>
        <w:spacing w:before="120" w:after="120" w:line="480" w:lineRule="auto"/>
        <w:ind w:left="540" w:hanging="540"/>
        <w:textAlignment w:val="baseline"/>
        <w:rPr>
          <w:del w:id="94" w:author="Shelley Facente" w:date="2021-09-22T16:58:00Z"/>
          <w:rFonts w:eastAsia="Times New Roman" w:cstheme="minorHAnsi"/>
          <w:color w:val="2A2A2A"/>
          <w:sz w:val="24"/>
          <w:szCs w:val="24"/>
        </w:rPr>
      </w:pPr>
      <w:del w:id="95" w:author="Shelley Facente" w:date="2021-09-22T16:58:00Z">
        <w:r w:rsidRPr="001B732E" w:rsidDel="00BD3C7F">
          <w:rPr>
            <w:rFonts w:eastAsia="Times New Roman" w:cstheme="minorHAnsi"/>
            <w:color w:val="2A2A2A"/>
            <w:sz w:val="24"/>
            <w:szCs w:val="24"/>
          </w:rPr>
          <w:delText>1</w:delText>
        </w:r>
        <w:r w:rsidR="00FE2D78" w:rsidRPr="001B732E" w:rsidDel="00BD3C7F">
          <w:rPr>
            <w:rFonts w:eastAsia="Times New Roman" w:cstheme="minorHAnsi"/>
            <w:color w:val="2A2A2A"/>
            <w:sz w:val="24"/>
            <w:szCs w:val="24"/>
          </w:rPr>
          <w:delText>4</w:delText>
        </w:r>
        <w:r w:rsidRPr="001B732E" w:rsidDel="00BD3C7F">
          <w:rPr>
            <w:rFonts w:eastAsia="Times New Roman" w:cstheme="minorHAnsi"/>
            <w:color w:val="2A2A2A"/>
            <w:sz w:val="24"/>
            <w:szCs w:val="24"/>
          </w:rPr>
          <w:delText>.</w:delText>
        </w:r>
        <w:r w:rsidRPr="001B732E" w:rsidDel="00BD3C7F">
          <w:rPr>
            <w:rFonts w:eastAsia="Times New Roman" w:cstheme="minorHAnsi"/>
            <w:color w:val="2A2A2A"/>
            <w:sz w:val="24"/>
            <w:szCs w:val="24"/>
          </w:rPr>
          <w:tab/>
        </w:r>
        <w:r w:rsidR="00DC1BD8" w:rsidRPr="001B732E" w:rsidDel="00BD3C7F">
          <w:rPr>
            <w:rFonts w:eastAsia="Times New Roman" w:cstheme="minorHAnsi"/>
            <w:color w:val="2A2A2A"/>
            <w:sz w:val="24"/>
            <w:szCs w:val="24"/>
          </w:rPr>
          <w:delText>Black/African American Health Initiative. 2018 Black/African American Health Report. San Francisco, CA: San Francisco Department of Public Health</w:delText>
        </w:r>
        <w:r w:rsidR="00360CE6" w:rsidRPr="001B732E" w:rsidDel="00BD3C7F">
          <w:rPr>
            <w:rFonts w:eastAsia="Times New Roman" w:cstheme="minorHAnsi"/>
            <w:color w:val="2A2A2A"/>
            <w:sz w:val="24"/>
            <w:szCs w:val="24"/>
          </w:rPr>
          <w:delText>;</w:delText>
        </w:r>
        <w:r w:rsidR="00DC1BD8" w:rsidRPr="001B732E" w:rsidDel="00BD3C7F">
          <w:rPr>
            <w:rFonts w:eastAsia="Times New Roman" w:cstheme="minorHAnsi"/>
            <w:color w:val="2A2A2A"/>
            <w:sz w:val="24"/>
            <w:szCs w:val="24"/>
          </w:rPr>
          <w:delText xml:space="preserve"> 2018.</w:delText>
        </w:r>
      </w:del>
    </w:p>
    <w:p w14:paraId="494EF516" w14:textId="6A404478" w:rsidR="00F23922" w:rsidDel="00BD3C7F" w:rsidRDefault="00DC1BD8" w:rsidP="00885A78">
      <w:pPr>
        <w:shd w:val="clear" w:color="auto" w:fill="FFFFFF"/>
        <w:spacing w:before="120" w:after="120" w:line="480" w:lineRule="auto"/>
        <w:ind w:left="540" w:hanging="540"/>
        <w:textAlignment w:val="baseline"/>
        <w:rPr>
          <w:del w:id="96" w:author="Shelley Facente" w:date="2021-09-22T16:58:00Z"/>
          <w:rFonts w:eastAsia="Times New Roman" w:cstheme="minorHAnsi"/>
          <w:color w:val="2A2A2A"/>
          <w:sz w:val="24"/>
          <w:szCs w:val="24"/>
        </w:rPr>
      </w:pPr>
      <w:del w:id="97" w:author="Shelley Facente" w:date="2021-09-22T16:58:00Z">
        <w:r w:rsidRPr="001B732E" w:rsidDel="00BD3C7F">
          <w:rPr>
            <w:rFonts w:eastAsia="Times New Roman" w:cstheme="minorHAnsi"/>
            <w:color w:val="2A2A2A"/>
            <w:sz w:val="24"/>
            <w:szCs w:val="24"/>
          </w:rPr>
          <w:delText>1</w:delText>
        </w:r>
        <w:r w:rsidR="00FE2D78" w:rsidRPr="001B732E" w:rsidDel="00BD3C7F">
          <w:rPr>
            <w:rFonts w:eastAsia="Times New Roman" w:cstheme="minorHAnsi"/>
            <w:color w:val="2A2A2A"/>
            <w:sz w:val="24"/>
            <w:szCs w:val="24"/>
          </w:rPr>
          <w:delText>5</w:delText>
        </w:r>
        <w:r w:rsidRPr="001B732E" w:rsidDel="00BD3C7F">
          <w:rPr>
            <w:rFonts w:eastAsia="Times New Roman" w:cstheme="minorHAnsi"/>
            <w:color w:val="2A2A2A"/>
            <w:sz w:val="24"/>
            <w:szCs w:val="24"/>
          </w:rPr>
          <w:delText>.</w:delText>
        </w:r>
        <w:r w:rsidRPr="001B732E" w:rsidDel="00BD3C7F">
          <w:rPr>
            <w:rFonts w:eastAsia="Times New Roman" w:cstheme="minorHAnsi"/>
            <w:color w:val="2A2A2A"/>
            <w:sz w:val="24"/>
            <w:szCs w:val="24"/>
          </w:rPr>
          <w:tab/>
          <w:delText>San Francisco Health Improvement Partnership. San Francisco Community Health Needs Assessment. San Francisco, CA</w:delText>
        </w:r>
        <w:r w:rsidR="00360CE6" w:rsidRPr="001B732E" w:rsidDel="00BD3C7F">
          <w:rPr>
            <w:rFonts w:eastAsia="Times New Roman" w:cstheme="minorHAnsi"/>
            <w:color w:val="2A2A2A"/>
            <w:sz w:val="24"/>
            <w:szCs w:val="24"/>
          </w:rPr>
          <w:delText>;</w:delText>
        </w:r>
        <w:r w:rsidRPr="001B732E" w:rsidDel="00BD3C7F">
          <w:rPr>
            <w:rFonts w:eastAsia="Times New Roman" w:cstheme="minorHAnsi"/>
            <w:color w:val="2A2A2A"/>
            <w:sz w:val="24"/>
            <w:szCs w:val="24"/>
          </w:rPr>
          <w:delText xml:space="preserve"> 2019.</w:delText>
        </w:r>
        <w:bookmarkEnd w:id="0"/>
        <w:bookmarkEnd w:id="87"/>
      </w:del>
    </w:p>
    <w:p w14:paraId="11327716" w14:textId="77777777" w:rsidR="00BE6F54" w:rsidRDefault="00BE6F54" w:rsidP="00F23922">
      <w:pPr>
        <w:suppressLineNumbers/>
        <w:spacing w:after="0" w:line="240" w:lineRule="auto"/>
        <w:rPr>
          <w:b/>
          <w:bCs/>
          <w:sz w:val="24"/>
          <w:szCs w:val="24"/>
        </w:rPr>
      </w:pPr>
    </w:p>
    <w:p w14:paraId="5E67BB0E" w14:textId="77777777" w:rsidR="00BE6F54" w:rsidRDefault="00BE6F54" w:rsidP="00F23922">
      <w:pPr>
        <w:suppressLineNumbers/>
        <w:spacing w:after="0" w:line="240" w:lineRule="auto"/>
        <w:rPr>
          <w:b/>
          <w:bCs/>
          <w:sz w:val="24"/>
          <w:szCs w:val="24"/>
        </w:rPr>
      </w:pPr>
    </w:p>
    <w:p w14:paraId="6086D8B8" w14:textId="77777777" w:rsidR="00BE6F54" w:rsidRDefault="00BE6F54" w:rsidP="00F23922">
      <w:pPr>
        <w:suppressLineNumbers/>
        <w:spacing w:after="0" w:line="240" w:lineRule="auto"/>
        <w:rPr>
          <w:b/>
          <w:bCs/>
          <w:sz w:val="24"/>
          <w:szCs w:val="24"/>
        </w:rPr>
      </w:pPr>
    </w:p>
    <w:p w14:paraId="2DB0A61A" w14:textId="77777777" w:rsidR="00885A78" w:rsidRDefault="00885A78">
      <w:pPr>
        <w:rPr>
          <w:b/>
          <w:bCs/>
          <w:sz w:val="24"/>
          <w:szCs w:val="24"/>
        </w:rPr>
      </w:pPr>
      <w:r>
        <w:rPr>
          <w:b/>
          <w:bCs/>
          <w:sz w:val="24"/>
          <w:szCs w:val="24"/>
        </w:rPr>
        <w:br w:type="page"/>
      </w:r>
    </w:p>
    <w:p w14:paraId="7C149D80" w14:textId="3E8FA36F" w:rsidR="00885A78" w:rsidDel="00BD3C7F" w:rsidRDefault="00885A78" w:rsidP="00F23922">
      <w:pPr>
        <w:suppressLineNumbers/>
        <w:spacing w:after="0" w:line="240" w:lineRule="auto"/>
        <w:rPr>
          <w:del w:id="98" w:author="Shelley Facente" w:date="2021-09-22T16:58:00Z"/>
          <w:b/>
          <w:bCs/>
          <w:sz w:val="24"/>
          <w:szCs w:val="24"/>
        </w:rPr>
      </w:pPr>
    </w:p>
    <w:p w14:paraId="034C0B93" w14:textId="277DAC1F" w:rsidR="00885A78" w:rsidDel="00BD3C7F" w:rsidRDefault="00885A78" w:rsidP="00F23922">
      <w:pPr>
        <w:suppressLineNumbers/>
        <w:spacing w:after="0" w:line="240" w:lineRule="auto"/>
        <w:rPr>
          <w:del w:id="99" w:author="Shelley Facente" w:date="2021-09-22T16:58:00Z"/>
          <w:b/>
          <w:bCs/>
          <w:sz w:val="24"/>
          <w:szCs w:val="24"/>
        </w:rPr>
      </w:pPr>
    </w:p>
    <w:p w14:paraId="0C67337F" w14:textId="1B40F017" w:rsidR="00885A78" w:rsidDel="00BD3C7F" w:rsidRDefault="00885A78" w:rsidP="00F23922">
      <w:pPr>
        <w:suppressLineNumbers/>
        <w:spacing w:after="0" w:line="240" w:lineRule="auto"/>
        <w:rPr>
          <w:del w:id="100" w:author="Shelley Facente" w:date="2021-09-22T16:58:00Z"/>
          <w:b/>
          <w:bCs/>
          <w:sz w:val="24"/>
          <w:szCs w:val="24"/>
        </w:rPr>
      </w:pPr>
    </w:p>
    <w:p w14:paraId="4654BBC0" w14:textId="3D33185C" w:rsidR="00F23922" w:rsidRPr="001B732E" w:rsidDel="00BD3C7F" w:rsidRDefault="00F23922" w:rsidP="00F23922">
      <w:pPr>
        <w:suppressLineNumbers/>
        <w:spacing w:after="0" w:line="240" w:lineRule="auto"/>
        <w:rPr>
          <w:del w:id="101" w:author="Shelley Facente" w:date="2021-09-22T16:58:00Z"/>
          <w:b/>
          <w:bCs/>
          <w:sz w:val="24"/>
          <w:szCs w:val="24"/>
        </w:rPr>
      </w:pPr>
      <w:del w:id="102" w:author="Shelley Facente" w:date="2021-09-22T16:58:00Z">
        <w:r w:rsidRPr="001B732E" w:rsidDel="00BD3C7F">
          <w:rPr>
            <w:b/>
            <w:bCs/>
            <w:sz w:val="24"/>
            <w:szCs w:val="24"/>
          </w:rPr>
          <w:delText>Figure 1. HCC Cox proportional hazard survival probabilities by year, stratified by race/ethnicity.</w:delText>
        </w:r>
      </w:del>
    </w:p>
    <w:p w14:paraId="3BB37D6E" w14:textId="6C3A654D" w:rsidR="00F23922" w:rsidRPr="001B732E" w:rsidDel="00BD3C7F" w:rsidRDefault="00F23922" w:rsidP="00F23922">
      <w:pPr>
        <w:suppressLineNumbers/>
        <w:spacing w:after="0" w:line="480" w:lineRule="auto"/>
        <w:rPr>
          <w:del w:id="103" w:author="Shelley Facente" w:date="2021-09-22T16:58:00Z"/>
          <w:b/>
          <w:bCs/>
          <w:sz w:val="24"/>
          <w:szCs w:val="24"/>
        </w:rPr>
      </w:pPr>
    </w:p>
    <w:p w14:paraId="6FDFC624" w14:textId="174D19AF" w:rsidR="00F23922" w:rsidDel="00BD3C7F" w:rsidRDefault="00F23922" w:rsidP="00F23922">
      <w:pPr>
        <w:suppressLineNumbers/>
        <w:spacing w:after="0" w:line="480" w:lineRule="auto"/>
        <w:rPr>
          <w:del w:id="104" w:author="Shelley Facente" w:date="2021-09-22T16:58:00Z"/>
          <w:b/>
          <w:bCs/>
          <w:sz w:val="24"/>
          <w:szCs w:val="24"/>
        </w:rPr>
      </w:pPr>
    </w:p>
    <w:p w14:paraId="741B3046" w14:textId="03DF18D5" w:rsidR="00BE6F54" w:rsidDel="00BD3C7F" w:rsidRDefault="00BE6F54" w:rsidP="00F23922">
      <w:pPr>
        <w:suppressLineNumbers/>
        <w:spacing w:after="0" w:line="480" w:lineRule="auto"/>
        <w:rPr>
          <w:del w:id="105" w:author="Shelley Facente" w:date="2021-09-22T16:58:00Z"/>
          <w:b/>
          <w:bCs/>
          <w:sz w:val="24"/>
          <w:szCs w:val="24"/>
        </w:rPr>
      </w:pPr>
    </w:p>
    <w:p w14:paraId="77C5770C" w14:textId="20C85715" w:rsidR="00BE6F54" w:rsidRPr="001B732E" w:rsidDel="00BD3C7F" w:rsidRDefault="00BE6F54" w:rsidP="00F23922">
      <w:pPr>
        <w:suppressLineNumbers/>
        <w:spacing w:after="0" w:line="480" w:lineRule="auto"/>
        <w:rPr>
          <w:del w:id="106" w:author="Shelley Facente" w:date="2021-09-22T16:58:00Z"/>
          <w:b/>
          <w:bCs/>
          <w:sz w:val="24"/>
          <w:szCs w:val="24"/>
        </w:rPr>
      </w:pPr>
    </w:p>
    <w:p w14:paraId="76C14378" w14:textId="40C180D8" w:rsidR="00F23922" w:rsidRPr="001B732E" w:rsidDel="00BD3C7F" w:rsidRDefault="00F23922" w:rsidP="00F23922">
      <w:pPr>
        <w:suppressLineNumbers/>
        <w:spacing w:after="0" w:line="480" w:lineRule="auto"/>
        <w:rPr>
          <w:del w:id="107" w:author="Shelley Facente" w:date="2021-09-22T16:58:00Z"/>
          <w:b/>
          <w:bCs/>
          <w:sz w:val="24"/>
          <w:szCs w:val="24"/>
        </w:rPr>
      </w:pPr>
    </w:p>
    <w:p w14:paraId="6F463E1D" w14:textId="158BDD8D" w:rsidR="00F23922" w:rsidRPr="001B732E" w:rsidRDefault="00F23922" w:rsidP="00F23922">
      <w:pPr>
        <w:widowControl w:val="0"/>
        <w:suppressLineNumbers/>
        <w:rPr>
          <w:sz w:val="24"/>
          <w:szCs w:val="24"/>
        </w:rPr>
      </w:pPr>
      <w:r w:rsidRPr="001B732E">
        <w:rPr>
          <w:b/>
          <w:bCs/>
          <w:sz w:val="24"/>
          <w:szCs w:val="24"/>
        </w:rPr>
        <w:t xml:space="preserve">Figure </w:t>
      </w:r>
      <w:ins w:id="108" w:author="Shelley Facente" w:date="2021-09-22T16:59:00Z">
        <w:r w:rsidR="00BD3C7F">
          <w:rPr>
            <w:b/>
            <w:bCs/>
            <w:sz w:val="24"/>
            <w:szCs w:val="24"/>
          </w:rPr>
          <w:t>1</w:t>
        </w:r>
      </w:ins>
      <w:del w:id="109" w:author="Shelley Facente" w:date="2021-09-22T16:59:00Z">
        <w:r w:rsidRPr="001B732E" w:rsidDel="00BD3C7F">
          <w:rPr>
            <w:b/>
            <w:bCs/>
            <w:sz w:val="24"/>
            <w:szCs w:val="24"/>
          </w:rPr>
          <w:delText>2</w:delText>
        </w:r>
      </w:del>
      <w:r w:rsidRPr="001B732E">
        <w:rPr>
          <w:b/>
          <w:bCs/>
          <w:sz w:val="24"/>
          <w:szCs w:val="24"/>
        </w:rPr>
        <w:t xml:space="preserve">. P-value function plot of the main effect. </w:t>
      </w:r>
      <w:r w:rsidRPr="001B732E">
        <w:rPr>
          <w:sz w:val="24"/>
          <w:szCs w:val="24"/>
        </w:rPr>
        <w:t>The vertical line shows the null finding, and the area under the curve is the probability of the real value. The area under the curve to the left of null is dwarfed by the area under the curve to the right, making a positive (decreased) effect in HCC risk much more likely than a negative (increased) effect.</w:t>
      </w:r>
    </w:p>
    <w:p w14:paraId="74C9D18C" w14:textId="77777777" w:rsidR="00F23922" w:rsidRPr="001B732E" w:rsidRDefault="00F23922" w:rsidP="00F23922">
      <w:pPr>
        <w:suppressLineNumbers/>
        <w:spacing w:after="0" w:line="480" w:lineRule="auto"/>
        <w:rPr>
          <w:b/>
          <w:bCs/>
          <w:sz w:val="24"/>
          <w:szCs w:val="24"/>
        </w:rPr>
      </w:pPr>
    </w:p>
    <w:p w14:paraId="7D78E12A" w14:textId="77777777" w:rsidR="00F23922" w:rsidRPr="001B732E" w:rsidRDefault="00F23922" w:rsidP="00F23922">
      <w:pPr>
        <w:suppressLineNumbers/>
        <w:spacing w:after="0" w:line="240" w:lineRule="auto"/>
        <w:ind w:left="90"/>
        <w:rPr>
          <w:rStyle w:val="gd15mcfceub"/>
          <w:rFonts w:eastAsia="Times New Roman" w:cstheme="minorHAnsi"/>
          <w:i/>
          <w:iCs/>
          <w:color w:val="000000" w:themeColor="text1"/>
          <w:sz w:val="24"/>
          <w:szCs w:val="24"/>
          <w:bdr w:val="none" w:sz="0" w:space="0" w:color="auto" w:frame="1"/>
        </w:rPr>
      </w:pPr>
    </w:p>
    <w:p w14:paraId="59E84311" w14:textId="77777777" w:rsidR="008C5CDE" w:rsidRPr="001B732E" w:rsidRDefault="008C5CDE" w:rsidP="00F23922">
      <w:pPr>
        <w:suppressLineNumbers/>
        <w:shd w:val="clear" w:color="auto" w:fill="FFFFFF"/>
        <w:spacing w:before="120" w:after="120" w:line="480" w:lineRule="auto"/>
        <w:ind w:left="540" w:hanging="540"/>
        <w:textAlignment w:val="baseline"/>
        <w:rPr>
          <w:rFonts w:eastAsia="Times New Roman" w:cstheme="minorHAnsi"/>
          <w:color w:val="2A2A2A"/>
          <w:sz w:val="24"/>
          <w:szCs w:val="24"/>
        </w:rPr>
      </w:pPr>
    </w:p>
    <w:p w14:paraId="1C44617A" w14:textId="73E93D36" w:rsidR="008C5CDE" w:rsidRPr="001B732E" w:rsidRDefault="008C5CDE" w:rsidP="00F23922">
      <w:pPr>
        <w:suppressLineNumbers/>
        <w:rPr>
          <w:rFonts w:eastAsia="Times New Roman" w:cstheme="minorHAnsi"/>
          <w:color w:val="2A2A2A"/>
          <w:sz w:val="24"/>
          <w:szCs w:val="24"/>
        </w:rPr>
      </w:pPr>
    </w:p>
    <w:sectPr w:rsidR="008C5CDE" w:rsidRPr="001B732E" w:rsidSect="00885A78">
      <w:headerReference w:type="default" r:id="rId11"/>
      <w:foot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52D50" w14:textId="77777777" w:rsidR="00AA15E2" w:rsidRDefault="00AA15E2" w:rsidP="008A100E">
      <w:pPr>
        <w:spacing w:after="0" w:line="240" w:lineRule="auto"/>
      </w:pPr>
      <w:r>
        <w:separator/>
      </w:r>
    </w:p>
  </w:endnote>
  <w:endnote w:type="continuationSeparator" w:id="0">
    <w:p w14:paraId="4A143E31" w14:textId="77777777" w:rsidR="00AA15E2" w:rsidRDefault="00AA15E2" w:rsidP="008A100E">
      <w:pPr>
        <w:spacing w:after="0" w:line="240" w:lineRule="auto"/>
      </w:pPr>
      <w:r>
        <w:continuationSeparator/>
      </w:r>
    </w:p>
  </w:endnote>
  <w:endnote w:type="continuationNotice" w:id="1">
    <w:p w14:paraId="505A4A01" w14:textId="77777777" w:rsidR="00AA15E2" w:rsidRDefault="00AA15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B7A02" w14:textId="77777777" w:rsidR="00885A78" w:rsidRDefault="00885A78">
    <w:pPr>
      <w:pStyle w:val="Footer"/>
      <w:jc w:val="center"/>
    </w:pPr>
  </w:p>
  <w:p w14:paraId="4B246D2D" w14:textId="77777777" w:rsidR="00885A78" w:rsidRDefault="00885A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649638"/>
      <w:docPartObj>
        <w:docPartGallery w:val="Page Numbers (Bottom of Page)"/>
        <w:docPartUnique/>
      </w:docPartObj>
    </w:sdtPr>
    <w:sdtEndPr>
      <w:rPr>
        <w:noProof/>
      </w:rPr>
    </w:sdtEndPr>
    <w:sdtContent>
      <w:p w14:paraId="5DB9B187" w14:textId="1EE2D2E9" w:rsidR="00A0344F" w:rsidRDefault="00A034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9F1C2C" w14:textId="77777777" w:rsidR="00A0344F" w:rsidRDefault="00A03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652EF" w14:textId="77777777" w:rsidR="00AA15E2" w:rsidRDefault="00AA15E2" w:rsidP="008A100E">
      <w:pPr>
        <w:spacing w:after="0" w:line="240" w:lineRule="auto"/>
      </w:pPr>
      <w:r>
        <w:separator/>
      </w:r>
    </w:p>
  </w:footnote>
  <w:footnote w:type="continuationSeparator" w:id="0">
    <w:p w14:paraId="69003447" w14:textId="77777777" w:rsidR="00AA15E2" w:rsidRDefault="00AA15E2" w:rsidP="008A100E">
      <w:pPr>
        <w:spacing w:after="0" w:line="240" w:lineRule="auto"/>
      </w:pPr>
      <w:r>
        <w:continuationSeparator/>
      </w:r>
    </w:p>
  </w:footnote>
  <w:footnote w:type="continuationNotice" w:id="1">
    <w:p w14:paraId="5432853A" w14:textId="77777777" w:rsidR="00AA15E2" w:rsidRDefault="00AA15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01575" w14:textId="77777777" w:rsidR="00885A78" w:rsidRDefault="00885A78" w:rsidP="008A100E">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0CE7B" w14:textId="4F364B53" w:rsidR="00A0344F" w:rsidRDefault="00A0344F" w:rsidP="008A100E">
    <w:pPr>
      <w:pStyle w:val="Header"/>
      <w:jc w:val="right"/>
    </w:pPr>
    <w:r w:rsidRPr="008A100E">
      <w:rPr>
        <w:rFonts w:cstheme="minorHAnsi"/>
        <w:bCs/>
      </w:rPr>
      <w:t>IMAGING AND HCC RISK FOR PEOPLE WITH HCV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514" w:hanging="395"/>
      </w:pPr>
      <w:rPr>
        <w:rFonts w:ascii="Georgia" w:hAnsi="Georgia" w:cs="Georgia"/>
        <w:b/>
        <w:bCs/>
        <w:spacing w:val="-1"/>
        <w:w w:val="109"/>
        <w:sz w:val="28"/>
        <w:szCs w:val="28"/>
      </w:rPr>
    </w:lvl>
    <w:lvl w:ilvl="1">
      <w:numFmt w:val="bullet"/>
      <w:lvlText w:val="•"/>
      <w:lvlJc w:val="left"/>
      <w:pPr>
        <w:ind w:left="520" w:hanging="395"/>
      </w:pPr>
    </w:lvl>
    <w:lvl w:ilvl="2">
      <w:numFmt w:val="bullet"/>
      <w:lvlText w:val="•"/>
      <w:lvlJc w:val="left"/>
      <w:pPr>
        <w:ind w:left="1528" w:hanging="395"/>
      </w:pPr>
    </w:lvl>
    <w:lvl w:ilvl="3">
      <w:numFmt w:val="bullet"/>
      <w:lvlText w:val="•"/>
      <w:lvlJc w:val="left"/>
      <w:pPr>
        <w:ind w:left="2537" w:hanging="395"/>
      </w:pPr>
    </w:lvl>
    <w:lvl w:ilvl="4">
      <w:numFmt w:val="bullet"/>
      <w:lvlText w:val="•"/>
      <w:lvlJc w:val="left"/>
      <w:pPr>
        <w:ind w:left="3546" w:hanging="395"/>
      </w:pPr>
    </w:lvl>
    <w:lvl w:ilvl="5">
      <w:numFmt w:val="bullet"/>
      <w:lvlText w:val="•"/>
      <w:lvlJc w:val="left"/>
      <w:pPr>
        <w:ind w:left="4555" w:hanging="395"/>
      </w:pPr>
    </w:lvl>
    <w:lvl w:ilvl="6">
      <w:numFmt w:val="bullet"/>
      <w:lvlText w:val="•"/>
      <w:lvlJc w:val="left"/>
      <w:pPr>
        <w:ind w:left="5564" w:hanging="395"/>
      </w:pPr>
    </w:lvl>
    <w:lvl w:ilvl="7">
      <w:numFmt w:val="bullet"/>
      <w:lvlText w:val="•"/>
      <w:lvlJc w:val="left"/>
      <w:pPr>
        <w:ind w:left="6573" w:hanging="395"/>
      </w:pPr>
    </w:lvl>
    <w:lvl w:ilvl="8">
      <w:numFmt w:val="bullet"/>
      <w:lvlText w:val="•"/>
      <w:lvlJc w:val="left"/>
      <w:pPr>
        <w:ind w:left="7582" w:hanging="395"/>
      </w:pPr>
    </w:lvl>
  </w:abstractNum>
  <w:abstractNum w:abstractNumId="1" w15:restartNumberingAfterBreak="0">
    <w:nsid w:val="00000403"/>
    <w:multiLevelType w:val="multilevel"/>
    <w:tmpl w:val="00000886"/>
    <w:lvl w:ilvl="0">
      <w:numFmt w:val="bullet"/>
      <w:lvlText w:val="•"/>
      <w:lvlJc w:val="left"/>
      <w:pPr>
        <w:ind w:left="618" w:hanging="255"/>
      </w:pPr>
      <w:rPr>
        <w:rFonts w:ascii="Arial Black" w:hAnsi="Arial Black" w:cs="Arial Black"/>
        <w:b w:val="0"/>
        <w:bCs w:val="0"/>
        <w:w w:val="155"/>
        <w:sz w:val="20"/>
        <w:szCs w:val="20"/>
      </w:rPr>
    </w:lvl>
    <w:lvl w:ilvl="1">
      <w:numFmt w:val="bullet"/>
      <w:lvlText w:val="•"/>
      <w:lvlJc w:val="left"/>
      <w:pPr>
        <w:ind w:left="1518" w:hanging="255"/>
      </w:pPr>
    </w:lvl>
    <w:lvl w:ilvl="2">
      <w:numFmt w:val="bullet"/>
      <w:lvlText w:val="•"/>
      <w:lvlJc w:val="left"/>
      <w:pPr>
        <w:ind w:left="2416" w:hanging="255"/>
      </w:pPr>
    </w:lvl>
    <w:lvl w:ilvl="3">
      <w:numFmt w:val="bullet"/>
      <w:lvlText w:val="•"/>
      <w:lvlJc w:val="left"/>
      <w:pPr>
        <w:ind w:left="3314" w:hanging="255"/>
      </w:pPr>
    </w:lvl>
    <w:lvl w:ilvl="4">
      <w:numFmt w:val="bullet"/>
      <w:lvlText w:val="•"/>
      <w:lvlJc w:val="left"/>
      <w:pPr>
        <w:ind w:left="4212" w:hanging="255"/>
      </w:pPr>
    </w:lvl>
    <w:lvl w:ilvl="5">
      <w:numFmt w:val="bullet"/>
      <w:lvlText w:val="•"/>
      <w:lvlJc w:val="left"/>
      <w:pPr>
        <w:ind w:left="5110" w:hanging="255"/>
      </w:pPr>
    </w:lvl>
    <w:lvl w:ilvl="6">
      <w:numFmt w:val="bullet"/>
      <w:lvlText w:val="•"/>
      <w:lvlJc w:val="left"/>
      <w:pPr>
        <w:ind w:left="6008" w:hanging="255"/>
      </w:pPr>
    </w:lvl>
    <w:lvl w:ilvl="7">
      <w:numFmt w:val="bullet"/>
      <w:lvlText w:val="•"/>
      <w:lvlJc w:val="left"/>
      <w:pPr>
        <w:ind w:left="6906" w:hanging="255"/>
      </w:pPr>
    </w:lvl>
    <w:lvl w:ilvl="8">
      <w:numFmt w:val="bullet"/>
      <w:lvlText w:val="•"/>
      <w:lvlJc w:val="left"/>
      <w:pPr>
        <w:ind w:left="7804" w:hanging="255"/>
      </w:pPr>
    </w:lvl>
  </w:abstractNum>
  <w:abstractNum w:abstractNumId="2" w15:restartNumberingAfterBreak="0">
    <w:nsid w:val="00000404"/>
    <w:multiLevelType w:val="multilevel"/>
    <w:tmpl w:val="00000887"/>
    <w:lvl w:ilvl="0">
      <w:numFmt w:val="bullet"/>
      <w:lvlText w:val="•"/>
      <w:lvlJc w:val="left"/>
      <w:pPr>
        <w:ind w:left="618" w:hanging="255"/>
      </w:pPr>
      <w:rPr>
        <w:rFonts w:ascii="Arial Black" w:hAnsi="Arial Black" w:cs="Arial Black"/>
        <w:b w:val="0"/>
        <w:bCs w:val="0"/>
        <w:w w:val="155"/>
        <w:sz w:val="20"/>
        <w:szCs w:val="20"/>
      </w:rPr>
    </w:lvl>
    <w:lvl w:ilvl="1">
      <w:numFmt w:val="bullet"/>
      <w:lvlText w:val="•"/>
      <w:lvlJc w:val="left"/>
      <w:pPr>
        <w:ind w:left="1518" w:hanging="255"/>
      </w:pPr>
    </w:lvl>
    <w:lvl w:ilvl="2">
      <w:numFmt w:val="bullet"/>
      <w:lvlText w:val="•"/>
      <w:lvlJc w:val="left"/>
      <w:pPr>
        <w:ind w:left="2416" w:hanging="255"/>
      </w:pPr>
    </w:lvl>
    <w:lvl w:ilvl="3">
      <w:numFmt w:val="bullet"/>
      <w:lvlText w:val="•"/>
      <w:lvlJc w:val="left"/>
      <w:pPr>
        <w:ind w:left="3314" w:hanging="255"/>
      </w:pPr>
    </w:lvl>
    <w:lvl w:ilvl="4">
      <w:numFmt w:val="bullet"/>
      <w:lvlText w:val="•"/>
      <w:lvlJc w:val="left"/>
      <w:pPr>
        <w:ind w:left="4212" w:hanging="255"/>
      </w:pPr>
    </w:lvl>
    <w:lvl w:ilvl="5">
      <w:numFmt w:val="bullet"/>
      <w:lvlText w:val="•"/>
      <w:lvlJc w:val="left"/>
      <w:pPr>
        <w:ind w:left="5110" w:hanging="255"/>
      </w:pPr>
    </w:lvl>
    <w:lvl w:ilvl="6">
      <w:numFmt w:val="bullet"/>
      <w:lvlText w:val="•"/>
      <w:lvlJc w:val="left"/>
      <w:pPr>
        <w:ind w:left="6008" w:hanging="255"/>
      </w:pPr>
    </w:lvl>
    <w:lvl w:ilvl="7">
      <w:numFmt w:val="bullet"/>
      <w:lvlText w:val="•"/>
      <w:lvlJc w:val="left"/>
      <w:pPr>
        <w:ind w:left="6906" w:hanging="255"/>
      </w:pPr>
    </w:lvl>
    <w:lvl w:ilvl="8">
      <w:numFmt w:val="bullet"/>
      <w:lvlText w:val="•"/>
      <w:lvlJc w:val="left"/>
      <w:pPr>
        <w:ind w:left="7804" w:hanging="255"/>
      </w:pPr>
    </w:lvl>
  </w:abstractNum>
  <w:abstractNum w:abstractNumId="3" w15:restartNumberingAfterBreak="0">
    <w:nsid w:val="00E46C81"/>
    <w:multiLevelType w:val="multilevel"/>
    <w:tmpl w:val="BD8E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98049A"/>
    <w:multiLevelType w:val="multilevel"/>
    <w:tmpl w:val="7716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5D0F56"/>
    <w:multiLevelType w:val="hybridMultilevel"/>
    <w:tmpl w:val="EDD49824"/>
    <w:lvl w:ilvl="0" w:tplc="162A9838">
      <w:start w:val="1"/>
      <w:numFmt w:val="decimal"/>
      <w:lvlText w:val="%1."/>
      <w:lvlJc w:val="left"/>
      <w:pPr>
        <w:ind w:left="891" w:hanging="272"/>
        <w:jc w:val="left"/>
      </w:pPr>
      <w:rPr>
        <w:rFonts w:ascii="Arial" w:eastAsia="Arial" w:hAnsi="Arial" w:cs="Arial" w:hint="default"/>
        <w:spacing w:val="0"/>
        <w:w w:val="100"/>
        <w:sz w:val="22"/>
        <w:szCs w:val="22"/>
      </w:rPr>
    </w:lvl>
    <w:lvl w:ilvl="1" w:tplc="152C7844">
      <w:numFmt w:val="bullet"/>
      <w:lvlText w:val="•"/>
      <w:lvlJc w:val="left"/>
      <w:pPr>
        <w:ind w:left="1930" w:hanging="272"/>
      </w:pPr>
      <w:rPr>
        <w:rFonts w:hint="default"/>
      </w:rPr>
    </w:lvl>
    <w:lvl w:ilvl="2" w:tplc="462C7C5C">
      <w:numFmt w:val="bullet"/>
      <w:lvlText w:val="•"/>
      <w:lvlJc w:val="left"/>
      <w:pPr>
        <w:ind w:left="2960" w:hanging="272"/>
      </w:pPr>
      <w:rPr>
        <w:rFonts w:hint="default"/>
      </w:rPr>
    </w:lvl>
    <w:lvl w:ilvl="3" w:tplc="678E5466">
      <w:numFmt w:val="bullet"/>
      <w:lvlText w:val="•"/>
      <w:lvlJc w:val="left"/>
      <w:pPr>
        <w:ind w:left="3990" w:hanging="272"/>
      </w:pPr>
      <w:rPr>
        <w:rFonts w:hint="default"/>
      </w:rPr>
    </w:lvl>
    <w:lvl w:ilvl="4" w:tplc="3A02B7D8">
      <w:numFmt w:val="bullet"/>
      <w:lvlText w:val="•"/>
      <w:lvlJc w:val="left"/>
      <w:pPr>
        <w:ind w:left="5020" w:hanging="272"/>
      </w:pPr>
      <w:rPr>
        <w:rFonts w:hint="default"/>
      </w:rPr>
    </w:lvl>
    <w:lvl w:ilvl="5" w:tplc="64E0611E">
      <w:numFmt w:val="bullet"/>
      <w:lvlText w:val="•"/>
      <w:lvlJc w:val="left"/>
      <w:pPr>
        <w:ind w:left="6050" w:hanging="272"/>
      </w:pPr>
      <w:rPr>
        <w:rFonts w:hint="default"/>
      </w:rPr>
    </w:lvl>
    <w:lvl w:ilvl="6" w:tplc="4A7AAB3C">
      <w:numFmt w:val="bullet"/>
      <w:lvlText w:val="•"/>
      <w:lvlJc w:val="left"/>
      <w:pPr>
        <w:ind w:left="7080" w:hanging="272"/>
      </w:pPr>
      <w:rPr>
        <w:rFonts w:hint="default"/>
      </w:rPr>
    </w:lvl>
    <w:lvl w:ilvl="7" w:tplc="A2228E0A">
      <w:numFmt w:val="bullet"/>
      <w:lvlText w:val="•"/>
      <w:lvlJc w:val="left"/>
      <w:pPr>
        <w:ind w:left="8110" w:hanging="272"/>
      </w:pPr>
      <w:rPr>
        <w:rFonts w:hint="default"/>
      </w:rPr>
    </w:lvl>
    <w:lvl w:ilvl="8" w:tplc="9AFC3F1C">
      <w:numFmt w:val="bullet"/>
      <w:lvlText w:val="•"/>
      <w:lvlJc w:val="left"/>
      <w:pPr>
        <w:ind w:left="9140" w:hanging="272"/>
      </w:pPr>
      <w:rPr>
        <w:rFonts w:hint="default"/>
      </w:rPr>
    </w:lvl>
  </w:abstractNum>
  <w:abstractNum w:abstractNumId="6" w15:restartNumberingAfterBreak="0">
    <w:nsid w:val="45D661F8"/>
    <w:multiLevelType w:val="hybridMultilevel"/>
    <w:tmpl w:val="CFF0B994"/>
    <w:lvl w:ilvl="0" w:tplc="E0524AAA">
      <w:start w:val="1"/>
      <w:numFmt w:val="bullet"/>
      <w:lvlText w:val=""/>
      <w:lvlJc w:val="left"/>
      <w:pPr>
        <w:ind w:left="1080" w:hanging="360"/>
      </w:pPr>
      <w:rPr>
        <w:rFonts w:ascii="Symbol" w:eastAsia="Times New Roman"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5A5BF0"/>
    <w:multiLevelType w:val="multilevel"/>
    <w:tmpl w:val="7A18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893A13"/>
    <w:multiLevelType w:val="multilevel"/>
    <w:tmpl w:val="68C8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A95B5F"/>
    <w:multiLevelType w:val="hybridMultilevel"/>
    <w:tmpl w:val="12082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2"/>
  </w:num>
  <w:num w:numId="5">
    <w:abstractNumId w:val="1"/>
  </w:num>
  <w:num w:numId="6">
    <w:abstractNumId w:val="0"/>
  </w:num>
  <w:num w:numId="7">
    <w:abstractNumId w:val="6"/>
  </w:num>
  <w:num w:numId="8">
    <w:abstractNumId w:val="5"/>
  </w:num>
  <w:num w:numId="9">
    <w:abstractNumId w:val="9"/>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lley Facente">
    <w15:presenceInfo w15:providerId="Windows Live" w15:userId="c96e5065c001ff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xf55efwwtwtrke50ztvda9pf099stsdewrx&quot;&gt;My EndNote Library&lt;record-ids&gt;&lt;item&gt;2426&lt;/item&gt;&lt;item&gt;4099&lt;/item&gt;&lt;item&gt;4145&lt;/item&gt;&lt;item&gt;5793&lt;/item&gt;&lt;item&gt;6380&lt;/item&gt;&lt;item&gt;6386&lt;/item&gt;&lt;item&gt;6388&lt;/item&gt;&lt;item&gt;6389&lt;/item&gt;&lt;item&gt;6390&lt;/item&gt;&lt;item&gt;6391&lt;/item&gt;&lt;item&gt;6392&lt;/item&gt;&lt;item&gt;6393&lt;/item&gt;&lt;item&gt;6394&lt;/item&gt;&lt;item&gt;6555&lt;/item&gt;&lt;item&gt;6675&lt;/item&gt;&lt;/record-ids&gt;&lt;/item&gt;&lt;/Libraries&gt;"/>
  </w:docVars>
  <w:rsids>
    <w:rsidRoot w:val="00AA6661"/>
    <w:rsid w:val="0004712C"/>
    <w:rsid w:val="00057958"/>
    <w:rsid w:val="0006019D"/>
    <w:rsid w:val="00072B76"/>
    <w:rsid w:val="00081024"/>
    <w:rsid w:val="000834C5"/>
    <w:rsid w:val="00084560"/>
    <w:rsid w:val="00097ABB"/>
    <w:rsid w:val="000D202F"/>
    <w:rsid w:val="000E48D4"/>
    <w:rsid w:val="000F0410"/>
    <w:rsid w:val="000F345F"/>
    <w:rsid w:val="00112088"/>
    <w:rsid w:val="0012602F"/>
    <w:rsid w:val="0014136F"/>
    <w:rsid w:val="001A2C88"/>
    <w:rsid w:val="001B732E"/>
    <w:rsid w:val="001F748E"/>
    <w:rsid w:val="002106D6"/>
    <w:rsid w:val="00226605"/>
    <w:rsid w:val="00227F76"/>
    <w:rsid w:val="0027267B"/>
    <w:rsid w:val="002A6C02"/>
    <w:rsid w:val="002C6E7F"/>
    <w:rsid w:val="002E1716"/>
    <w:rsid w:val="0030226C"/>
    <w:rsid w:val="00317196"/>
    <w:rsid w:val="00320E13"/>
    <w:rsid w:val="003211B4"/>
    <w:rsid w:val="00335ECA"/>
    <w:rsid w:val="00337677"/>
    <w:rsid w:val="00360CE6"/>
    <w:rsid w:val="00373975"/>
    <w:rsid w:val="003752D0"/>
    <w:rsid w:val="003916CD"/>
    <w:rsid w:val="00393D81"/>
    <w:rsid w:val="00397458"/>
    <w:rsid w:val="003D373F"/>
    <w:rsid w:val="003E6532"/>
    <w:rsid w:val="004362F3"/>
    <w:rsid w:val="00436440"/>
    <w:rsid w:val="00436BC0"/>
    <w:rsid w:val="004427E8"/>
    <w:rsid w:val="0044461A"/>
    <w:rsid w:val="00452B67"/>
    <w:rsid w:val="004605CB"/>
    <w:rsid w:val="00462D09"/>
    <w:rsid w:val="00471704"/>
    <w:rsid w:val="00490B52"/>
    <w:rsid w:val="004B63F5"/>
    <w:rsid w:val="004D5F41"/>
    <w:rsid w:val="004F714F"/>
    <w:rsid w:val="004F7B93"/>
    <w:rsid w:val="0050574A"/>
    <w:rsid w:val="00506085"/>
    <w:rsid w:val="005319D1"/>
    <w:rsid w:val="00545F85"/>
    <w:rsid w:val="005675FE"/>
    <w:rsid w:val="005938F1"/>
    <w:rsid w:val="00597F04"/>
    <w:rsid w:val="005C1278"/>
    <w:rsid w:val="005C23ED"/>
    <w:rsid w:val="005C568C"/>
    <w:rsid w:val="005E1062"/>
    <w:rsid w:val="005F5A31"/>
    <w:rsid w:val="00605286"/>
    <w:rsid w:val="006317C8"/>
    <w:rsid w:val="00641522"/>
    <w:rsid w:val="00663164"/>
    <w:rsid w:val="006653CA"/>
    <w:rsid w:val="00696472"/>
    <w:rsid w:val="00697E7F"/>
    <w:rsid w:val="006A02E4"/>
    <w:rsid w:val="006B1BAE"/>
    <w:rsid w:val="006C50A6"/>
    <w:rsid w:val="006D57D8"/>
    <w:rsid w:val="006E3F4E"/>
    <w:rsid w:val="006E41AC"/>
    <w:rsid w:val="007140C0"/>
    <w:rsid w:val="00761C19"/>
    <w:rsid w:val="007735C8"/>
    <w:rsid w:val="007834A5"/>
    <w:rsid w:val="00786417"/>
    <w:rsid w:val="007920AF"/>
    <w:rsid w:val="00796203"/>
    <w:rsid w:val="007A3F78"/>
    <w:rsid w:val="008005FD"/>
    <w:rsid w:val="008113B4"/>
    <w:rsid w:val="00826681"/>
    <w:rsid w:val="00830AE8"/>
    <w:rsid w:val="008475DA"/>
    <w:rsid w:val="008501EA"/>
    <w:rsid w:val="00851D7A"/>
    <w:rsid w:val="00856392"/>
    <w:rsid w:val="00866414"/>
    <w:rsid w:val="00885A78"/>
    <w:rsid w:val="0088773C"/>
    <w:rsid w:val="00894460"/>
    <w:rsid w:val="008A100E"/>
    <w:rsid w:val="008B70DA"/>
    <w:rsid w:val="008C48B6"/>
    <w:rsid w:val="008C5CDE"/>
    <w:rsid w:val="008E18A8"/>
    <w:rsid w:val="0092011B"/>
    <w:rsid w:val="00922FAE"/>
    <w:rsid w:val="00926FFE"/>
    <w:rsid w:val="00930340"/>
    <w:rsid w:val="0094080D"/>
    <w:rsid w:val="009479F0"/>
    <w:rsid w:val="00957A84"/>
    <w:rsid w:val="009716F3"/>
    <w:rsid w:val="009837FB"/>
    <w:rsid w:val="0099264E"/>
    <w:rsid w:val="009A2C39"/>
    <w:rsid w:val="009C3109"/>
    <w:rsid w:val="009F31B8"/>
    <w:rsid w:val="00A0344F"/>
    <w:rsid w:val="00A44B8C"/>
    <w:rsid w:val="00A610EE"/>
    <w:rsid w:val="00A724D5"/>
    <w:rsid w:val="00A82CB2"/>
    <w:rsid w:val="00AA15E2"/>
    <w:rsid w:val="00AA5A50"/>
    <w:rsid w:val="00AA6661"/>
    <w:rsid w:val="00AD4CBE"/>
    <w:rsid w:val="00AE10C4"/>
    <w:rsid w:val="00AE77CB"/>
    <w:rsid w:val="00B03421"/>
    <w:rsid w:val="00B333B4"/>
    <w:rsid w:val="00B7671D"/>
    <w:rsid w:val="00B81271"/>
    <w:rsid w:val="00B86A94"/>
    <w:rsid w:val="00BB129E"/>
    <w:rsid w:val="00BC1E46"/>
    <w:rsid w:val="00BD3C7F"/>
    <w:rsid w:val="00BD52BB"/>
    <w:rsid w:val="00BD5EE5"/>
    <w:rsid w:val="00BD66B0"/>
    <w:rsid w:val="00BD6F9E"/>
    <w:rsid w:val="00BE6F54"/>
    <w:rsid w:val="00C161BE"/>
    <w:rsid w:val="00C24299"/>
    <w:rsid w:val="00C26A31"/>
    <w:rsid w:val="00C70D40"/>
    <w:rsid w:val="00C752A2"/>
    <w:rsid w:val="00C75384"/>
    <w:rsid w:val="00C7579A"/>
    <w:rsid w:val="00C9366A"/>
    <w:rsid w:val="00CB4400"/>
    <w:rsid w:val="00CC70E1"/>
    <w:rsid w:val="00CD3819"/>
    <w:rsid w:val="00CD4875"/>
    <w:rsid w:val="00CD636E"/>
    <w:rsid w:val="00CF7126"/>
    <w:rsid w:val="00D02E73"/>
    <w:rsid w:val="00D104CC"/>
    <w:rsid w:val="00D45318"/>
    <w:rsid w:val="00D72AA5"/>
    <w:rsid w:val="00D76CFC"/>
    <w:rsid w:val="00D839E4"/>
    <w:rsid w:val="00D84C23"/>
    <w:rsid w:val="00D9644D"/>
    <w:rsid w:val="00D97819"/>
    <w:rsid w:val="00DB28A2"/>
    <w:rsid w:val="00DB7BCF"/>
    <w:rsid w:val="00DC1BD8"/>
    <w:rsid w:val="00DC3991"/>
    <w:rsid w:val="00DC3DAF"/>
    <w:rsid w:val="00DD0C8D"/>
    <w:rsid w:val="00DF1896"/>
    <w:rsid w:val="00DF1C95"/>
    <w:rsid w:val="00DF2F60"/>
    <w:rsid w:val="00E02725"/>
    <w:rsid w:val="00E276E4"/>
    <w:rsid w:val="00E34977"/>
    <w:rsid w:val="00E62BEA"/>
    <w:rsid w:val="00E9131A"/>
    <w:rsid w:val="00ED7B24"/>
    <w:rsid w:val="00F03ACF"/>
    <w:rsid w:val="00F06F57"/>
    <w:rsid w:val="00F20C5E"/>
    <w:rsid w:val="00F23922"/>
    <w:rsid w:val="00F32D42"/>
    <w:rsid w:val="00F52B56"/>
    <w:rsid w:val="00F608C5"/>
    <w:rsid w:val="00F7179A"/>
    <w:rsid w:val="00F81CBB"/>
    <w:rsid w:val="00FA347D"/>
    <w:rsid w:val="00FB04B2"/>
    <w:rsid w:val="00FC5F6D"/>
    <w:rsid w:val="00FE2D78"/>
    <w:rsid w:val="00FF5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87412"/>
  <w15:chartTrackingRefBased/>
  <w15:docId w15:val="{08252311-75AE-485C-8146-E6DE8BB91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26C"/>
  </w:style>
  <w:style w:type="paragraph" w:styleId="Heading1">
    <w:name w:val="heading 1"/>
    <w:basedOn w:val="Normal"/>
    <w:next w:val="Normal"/>
    <w:link w:val="Heading1Char"/>
    <w:uiPriority w:val="1"/>
    <w:qFormat/>
    <w:rsid w:val="00BD6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D6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1"/>
    <w:qFormat/>
    <w:rsid w:val="00AA66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66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66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6661"/>
    <w:rPr>
      <w:color w:val="0000FF"/>
      <w:u w:val="single"/>
    </w:rPr>
  </w:style>
  <w:style w:type="character" w:styleId="Emphasis">
    <w:name w:val="Emphasis"/>
    <w:basedOn w:val="DefaultParagraphFont"/>
    <w:uiPriority w:val="20"/>
    <w:qFormat/>
    <w:rsid w:val="00AA6661"/>
    <w:rPr>
      <w:i/>
      <w:iCs/>
    </w:rPr>
  </w:style>
  <w:style w:type="character" w:customStyle="1" w:styleId="bodytext">
    <w:name w:val="bodytext"/>
    <w:basedOn w:val="DefaultParagraphFont"/>
    <w:uiPriority w:val="99"/>
    <w:rsid w:val="00AA6661"/>
    <w:rPr>
      <w:rFonts w:cs="Times New Roman"/>
    </w:rPr>
  </w:style>
  <w:style w:type="character" w:customStyle="1" w:styleId="Heading1Char">
    <w:name w:val="Heading 1 Char"/>
    <w:basedOn w:val="DefaultParagraphFont"/>
    <w:link w:val="Heading1"/>
    <w:uiPriority w:val="9"/>
    <w:rsid w:val="00BD66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D66B0"/>
    <w:rPr>
      <w:rFonts w:asciiTheme="majorHAnsi" w:eastAsiaTheme="majorEastAsia" w:hAnsiTheme="majorHAnsi" w:cstheme="majorBidi"/>
      <w:color w:val="2F5496" w:themeColor="accent1" w:themeShade="BF"/>
      <w:sz w:val="26"/>
      <w:szCs w:val="26"/>
    </w:rPr>
  </w:style>
  <w:style w:type="paragraph" w:styleId="BodyText0">
    <w:name w:val="Body Text"/>
    <w:basedOn w:val="Normal"/>
    <w:link w:val="BodyTextChar"/>
    <w:uiPriority w:val="1"/>
    <w:qFormat/>
    <w:rsid w:val="00BD66B0"/>
    <w:pPr>
      <w:autoSpaceDE w:val="0"/>
      <w:autoSpaceDN w:val="0"/>
      <w:adjustRightInd w:val="0"/>
      <w:spacing w:after="0" w:line="240" w:lineRule="auto"/>
    </w:pPr>
    <w:rPr>
      <w:rFonts w:ascii="Palatino Linotype" w:hAnsi="Palatino Linotype" w:cs="Palatino Linotype"/>
      <w:sz w:val="20"/>
      <w:szCs w:val="20"/>
    </w:rPr>
  </w:style>
  <w:style w:type="character" w:customStyle="1" w:styleId="BodyTextChar">
    <w:name w:val="Body Text Char"/>
    <w:basedOn w:val="DefaultParagraphFont"/>
    <w:link w:val="BodyText0"/>
    <w:uiPriority w:val="1"/>
    <w:rsid w:val="00BD66B0"/>
    <w:rPr>
      <w:rFonts w:ascii="Palatino Linotype" w:hAnsi="Palatino Linotype" w:cs="Palatino Linotype"/>
      <w:sz w:val="20"/>
      <w:szCs w:val="20"/>
    </w:rPr>
  </w:style>
  <w:style w:type="paragraph" w:styleId="ListParagraph">
    <w:name w:val="List Paragraph"/>
    <w:basedOn w:val="Normal"/>
    <w:uiPriority w:val="1"/>
    <w:qFormat/>
    <w:rsid w:val="00BD66B0"/>
    <w:pPr>
      <w:autoSpaceDE w:val="0"/>
      <w:autoSpaceDN w:val="0"/>
      <w:adjustRightInd w:val="0"/>
      <w:spacing w:after="0" w:line="240" w:lineRule="auto"/>
      <w:ind w:left="618" w:hanging="255"/>
    </w:pPr>
    <w:rPr>
      <w:rFonts w:ascii="Palatino Linotype" w:hAnsi="Palatino Linotype" w:cs="Palatino Linotype"/>
      <w:sz w:val="24"/>
      <w:szCs w:val="24"/>
    </w:rPr>
  </w:style>
  <w:style w:type="paragraph" w:customStyle="1" w:styleId="TableParagraph">
    <w:name w:val="Table Paragraph"/>
    <w:basedOn w:val="Normal"/>
    <w:uiPriority w:val="1"/>
    <w:qFormat/>
    <w:rsid w:val="00BD66B0"/>
    <w:pPr>
      <w:autoSpaceDE w:val="0"/>
      <w:autoSpaceDN w:val="0"/>
      <w:adjustRightInd w:val="0"/>
      <w:spacing w:after="0" w:line="240" w:lineRule="auto"/>
      <w:ind w:left="119"/>
    </w:pPr>
    <w:rPr>
      <w:rFonts w:ascii="Palatino Linotype" w:hAnsi="Palatino Linotype" w:cs="Palatino Linotype"/>
      <w:sz w:val="24"/>
      <w:szCs w:val="24"/>
    </w:rPr>
  </w:style>
  <w:style w:type="character" w:styleId="UnresolvedMention">
    <w:name w:val="Unresolved Mention"/>
    <w:basedOn w:val="DefaultParagraphFont"/>
    <w:uiPriority w:val="99"/>
    <w:semiHidden/>
    <w:unhideWhenUsed/>
    <w:rsid w:val="008A100E"/>
    <w:rPr>
      <w:color w:val="605E5C"/>
      <w:shd w:val="clear" w:color="auto" w:fill="E1DFDD"/>
    </w:rPr>
  </w:style>
  <w:style w:type="paragraph" w:styleId="Header">
    <w:name w:val="header"/>
    <w:basedOn w:val="Normal"/>
    <w:link w:val="HeaderChar"/>
    <w:uiPriority w:val="99"/>
    <w:unhideWhenUsed/>
    <w:rsid w:val="008A1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00E"/>
  </w:style>
  <w:style w:type="paragraph" w:styleId="Footer">
    <w:name w:val="footer"/>
    <w:basedOn w:val="Normal"/>
    <w:link w:val="FooterChar"/>
    <w:uiPriority w:val="99"/>
    <w:unhideWhenUsed/>
    <w:rsid w:val="008A1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00E"/>
  </w:style>
  <w:style w:type="paragraph" w:customStyle="1" w:styleId="EndNoteBibliographyTitle">
    <w:name w:val="EndNote Bibliography Title"/>
    <w:basedOn w:val="Normal"/>
    <w:link w:val="EndNoteBibliographyTitleChar"/>
    <w:rsid w:val="008475D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475DA"/>
    <w:rPr>
      <w:rFonts w:ascii="Calibri" w:hAnsi="Calibri" w:cs="Calibri"/>
      <w:noProof/>
    </w:rPr>
  </w:style>
  <w:style w:type="paragraph" w:customStyle="1" w:styleId="EndNoteBibliography">
    <w:name w:val="EndNote Bibliography"/>
    <w:basedOn w:val="Normal"/>
    <w:link w:val="EndNoteBibliographyChar"/>
    <w:rsid w:val="008475D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475DA"/>
    <w:rPr>
      <w:rFonts w:ascii="Calibri" w:hAnsi="Calibri" w:cs="Calibri"/>
      <w:noProof/>
    </w:rPr>
  </w:style>
  <w:style w:type="paragraph" w:styleId="BalloonText">
    <w:name w:val="Balloon Text"/>
    <w:basedOn w:val="Normal"/>
    <w:link w:val="BalloonTextChar"/>
    <w:uiPriority w:val="99"/>
    <w:semiHidden/>
    <w:unhideWhenUsed/>
    <w:rsid w:val="005F5A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A31"/>
    <w:rPr>
      <w:rFonts w:ascii="Segoe UI" w:hAnsi="Segoe UI" w:cs="Segoe UI"/>
      <w:sz w:val="18"/>
      <w:szCs w:val="18"/>
    </w:rPr>
  </w:style>
  <w:style w:type="character" w:styleId="PlaceholderText">
    <w:name w:val="Placeholder Text"/>
    <w:basedOn w:val="DefaultParagraphFont"/>
    <w:uiPriority w:val="99"/>
    <w:semiHidden/>
    <w:rsid w:val="002106D6"/>
    <w:rPr>
      <w:color w:val="808080"/>
    </w:rPr>
  </w:style>
  <w:style w:type="table" w:styleId="TableGrid">
    <w:name w:val="Table Grid"/>
    <w:basedOn w:val="TableNormal"/>
    <w:uiPriority w:val="39"/>
    <w:rsid w:val="00A72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A724D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unhideWhenUsed/>
    <w:rsid w:val="005E1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1062"/>
    <w:rPr>
      <w:rFonts w:ascii="Courier New" w:eastAsia="Times New Roman" w:hAnsi="Courier New" w:cs="Courier New"/>
      <w:sz w:val="20"/>
      <w:szCs w:val="20"/>
    </w:rPr>
  </w:style>
  <w:style w:type="character" w:customStyle="1" w:styleId="gd15mcfceub">
    <w:name w:val="gd15mcfceub"/>
    <w:basedOn w:val="DefaultParagraphFont"/>
    <w:rsid w:val="005E1062"/>
  </w:style>
  <w:style w:type="character" w:customStyle="1" w:styleId="gd15mcfcktb">
    <w:name w:val="gd15mcfcktb"/>
    <w:basedOn w:val="DefaultParagraphFont"/>
    <w:rsid w:val="005E1062"/>
  </w:style>
  <w:style w:type="character" w:styleId="CommentReference">
    <w:name w:val="annotation reference"/>
    <w:basedOn w:val="DefaultParagraphFont"/>
    <w:uiPriority w:val="99"/>
    <w:semiHidden/>
    <w:unhideWhenUsed/>
    <w:rsid w:val="00BD5EE5"/>
    <w:rPr>
      <w:sz w:val="16"/>
      <w:szCs w:val="16"/>
    </w:rPr>
  </w:style>
  <w:style w:type="paragraph" w:styleId="CommentText">
    <w:name w:val="annotation text"/>
    <w:basedOn w:val="Normal"/>
    <w:link w:val="CommentTextChar"/>
    <w:uiPriority w:val="99"/>
    <w:semiHidden/>
    <w:unhideWhenUsed/>
    <w:rsid w:val="00BD5EE5"/>
    <w:pPr>
      <w:spacing w:line="240" w:lineRule="auto"/>
    </w:pPr>
    <w:rPr>
      <w:sz w:val="20"/>
      <w:szCs w:val="20"/>
    </w:rPr>
  </w:style>
  <w:style w:type="character" w:customStyle="1" w:styleId="CommentTextChar">
    <w:name w:val="Comment Text Char"/>
    <w:basedOn w:val="DefaultParagraphFont"/>
    <w:link w:val="CommentText"/>
    <w:uiPriority w:val="99"/>
    <w:semiHidden/>
    <w:rsid w:val="00BD5EE5"/>
    <w:rPr>
      <w:sz w:val="20"/>
      <w:szCs w:val="20"/>
    </w:rPr>
  </w:style>
  <w:style w:type="paragraph" w:styleId="CommentSubject">
    <w:name w:val="annotation subject"/>
    <w:basedOn w:val="CommentText"/>
    <w:next w:val="CommentText"/>
    <w:link w:val="CommentSubjectChar"/>
    <w:uiPriority w:val="99"/>
    <w:semiHidden/>
    <w:unhideWhenUsed/>
    <w:rsid w:val="00BD5EE5"/>
    <w:rPr>
      <w:b/>
      <w:bCs/>
    </w:rPr>
  </w:style>
  <w:style w:type="character" w:customStyle="1" w:styleId="CommentSubjectChar">
    <w:name w:val="Comment Subject Char"/>
    <w:basedOn w:val="CommentTextChar"/>
    <w:link w:val="CommentSubject"/>
    <w:uiPriority w:val="99"/>
    <w:semiHidden/>
    <w:rsid w:val="00BD5EE5"/>
    <w:rPr>
      <w:b/>
      <w:bCs/>
      <w:sz w:val="20"/>
      <w:szCs w:val="20"/>
    </w:rPr>
  </w:style>
  <w:style w:type="paragraph" w:styleId="Revision">
    <w:name w:val="Revision"/>
    <w:hidden/>
    <w:uiPriority w:val="99"/>
    <w:semiHidden/>
    <w:rsid w:val="000E48D4"/>
    <w:pPr>
      <w:spacing w:after="0" w:line="240" w:lineRule="auto"/>
    </w:pPr>
  </w:style>
  <w:style w:type="character" w:styleId="LineNumber">
    <w:name w:val="line number"/>
    <w:basedOn w:val="DefaultParagraphFont"/>
    <w:uiPriority w:val="99"/>
    <w:semiHidden/>
    <w:unhideWhenUsed/>
    <w:rsid w:val="00BD52BB"/>
  </w:style>
  <w:style w:type="paragraph" w:styleId="PlainText">
    <w:name w:val="Plain Text"/>
    <w:basedOn w:val="Normal"/>
    <w:link w:val="PlainTextChar"/>
    <w:uiPriority w:val="99"/>
    <w:unhideWhenUsed/>
    <w:rsid w:val="004B63F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B63F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80912">
      <w:bodyDiv w:val="1"/>
      <w:marLeft w:val="0"/>
      <w:marRight w:val="0"/>
      <w:marTop w:val="0"/>
      <w:marBottom w:val="0"/>
      <w:divBdr>
        <w:top w:val="none" w:sz="0" w:space="0" w:color="auto"/>
        <w:left w:val="none" w:sz="0" w:space="0" w:color="auto"/>
        <w:bottom w:val="none" w:sz="0" w:space="0" w:color="auto"/>
        <w:right w:val="none" w:sz="0" w:space="0" w:color="auto"/>
      </w:divBdr>
    </w:div>
    <w:div w:id="710958051">
      <w:bodyDiv w:val="1"/>
      <w:marLeft w:val="0"/>
      <w:marRight w:val="0"/>
      <w:marTop w:val="0"/>
      <w:marBottom w:val="0"/>
      <w:divBdr>
        <w:top w:val="none" w:sz="0" w:space="0" w:color="auto"/>
        <w:left w:val="none" w:sz="0" w:space="0" w:color="auto"/>
        <w:bottom w:val="none" w:sz="0" w:space="0" w:color="auto"/>
        <w:right w:val="none" w:sz="0" w:space="0" w:color="auto"/>
      </w:divBdr>
    </w:div>
    <w:div w:id="769012380">
      <w:bodyDiv w:val="1"/>
      <w:marLeft w:val="0"/>
      <w:marRight w:val="0"/>
      <w:marTop w:val="0"/>
      <w:marBottom w:val="0"/>
      <w:divBdr>
        <w:top w:val="none" w:sz="0" w:space="0" w:color="auto"/>
        <w:left w:val="none" w:sz="0" w:space="0" w:color="auto"/>
        <w:bottom w:val="none" w:sz="0" w:space="0" w:color="auto"/>
        <w:right w:val="none" w:sz="0" w:space="0" w:color="auto"/>
      </w:divBdr>
    </w:div>
    <w:div w:id="852963413">
      <w:bodyDiv w:val="1"/>
      <w:marLeft w:val="0"/>
      <w:marRight w:val="0"/>
      <w:marTop w:val="0"/>
      <w:marBottom w:val="0"/>
      <w:divBdr>
        <w:top w:val="none" w:sz="0" w:space="0" w:color="auto"/>
        <w:left w:val="none" w:sz="0" w:space="0" w:color="auto"/>
        <w:bottom w:val="none" w:sz="0" w:space="0" w:color="auto"/>
        <w:right w:val="none" w:sz="0" w:space="0" w:color="auto"/>
      </w:divBdr>
    </w:div>
    <w:div w:id="934749625">
      <w:bodyDiv w:val="1"/>
      <w:marLeft w:val="0"/>
      <w:marRight w:val="0"/>
      <w:marTop w:val="0"/>
      <w:marBottom w:val="0"/>
      <w:divBdr>
        <w:top w:val="none" w:sz="0" w:space="0" w:color="auto"/>
        <w:left w:val="none" w:sz="0" w:space="0" w:color="auto"/>
        <w:bottom w:val="none" w:sz="0" w:space="0" w:color="auto"/>
        <w:right w:val="none" w:sz="0" w:space="0" w:color="auto"/>
      </w:divBdr>
    </w:div>
    <w:div w:id="1282229829">
      <w:bodyDiv w:val="1"/>
      <w:marLeft w:val="0"/>
      <w:marRight w:val="0"/>
      <w:marTop w:val="0"/>
      <w:marBottom w:val="0"/>
      <w:divBdr>
        <w:top w:val="none" w:sz="0" w:space="0" w:color="auto"/>
        <w:left w:val="none" w:sz="0" w:space="0" w:color="auto"/>
        <w:bottom w:val="none" w:sz="0" w:space="0" w:color="auto"/>
        <w:right w:val="none" w:sz="0" w:space="0" w:color="auto"/>
      </w:divBdr>
    </w:div>
    <w:div w:id="1445997966">
      <w:bodyDiv w:val="1"/>
      <w:marLeft w:val="0"/>
      <w:marRight w:val="0"/>
      <w:marTop w:val="0"/>
      <w:marBottom w:val="0"/>
      <w:divBdr>
        <w:top w:val="none" w:sz="0" w:space="0" w:color="auto"/>
        <w:left w:val="none" w:sz="0" w:space="0" w:color="auto"/>
        <w:bottom w:val="none" w:sz="0" w:space="0" w:color="auto"/>
        <w:right w:val="none" w:sz="0" w:space="0" w:color="auto"/>
      </w:divBdr>
    </w:div>
    <w:div w:id="1682777088">
      <w:bodyDiv w:val="1"/>
      <w:marLeft w:val="0"/>
      <w:marRight w:val="0"/>
      <w:marTop w:val="0"/>
      <w:marBottom w:val="0"/>
      <w:divBdr>
        <w:top w:val="none" w:sz="0" w:space="0" w:color="auto"/>
        <w:left w:val="none" w:sz="0" w:space="0" w:color="auto"/>
        <w:bottom w:val="none" w:sz="0" w:space="0" w:color="auto"/>
        <w:right w:val="none" w:sz="0" w:space="0" w:color="auto"/>
      </w:divBdr>
    </w:div>
    <w:div w:id="1689984671">
      <w:bodyDiv w:val="1"/>
      <w:marLeft w:val="0"/>
      <w:marRight w:val="0"/>
      <w:marTop w:val="0"/>
      <w:marBottom w:val="0"/>
      <w:divBdr>
        <w:top w:val="none" w:sz="0" w:space="0" w:color="auto"/>
        <w:left w:val="none" w:sz="0" w:space="0" w:color="auto"/>
        <w:bottom w:val="none" w:sz="0" w:space="0" w:color="auto"/>
        <w:right w:val="none" w:sz="0" w:space="0" w:color="auto"/>
      </w:divBdr>
    </w:div>
    <w:div w:id="1817212493">
      <w:bodyDiv w:val="1"/>
      <w:marLeft w:val="0"/>
      <w:marRight w:val="0"/>
      <w:marTop w:val="0"/>
      <w:marBottom w:val="0"/>
      <w:divBdr>
        <w:top w:val="none" w:sz="0" w:space="0" w:color="auto"/>
        <w:left w:val="none" w:sz="0" w:space="0" w:color="auto"/>
        <w:bottom w:val="none" w:sz="0" w:space="0" w:color="auto"/>
        <w:right w:val="none" w:sz="0" w:space="0" w:color="auto"/>
      </w:divBdr>
    </w:div>
    <w:div w:id="1924333724">
      <w:bodyDiv w:val="1"/>
      <w:marLeft w:val="0"/>
      <w:marRight w:val="0"/>
      <w:marTop w:val="0"/>
      <w:marBottom w:val="0"/>
      <w:divBdr>
        <w:top w:val="none" w:sz="0" w:space="0" w:color="auto"/>
        <w:left w:val="none" w:sz="0" w:space="0" w:color="auto"/>
        <w:bottom w:val="none" w:sz="0" w:space="0" w:color="auto"/>
        <w:right w:val="none" w:sz="0" w:space="0" w:color="auto"/>
      </w:divBdr>
    </w:div>
    <w:div w:id="1951429384">
      <w:bodyDiv w:val="1"/>
      <w:marLeft w:val="0"/>
      <w:marRight w:val="0"/>
      <w:marTop w:val="0"/>
      <w:marBottom w:val="0"/>
      <w:divBdr>
        <w:top w:val="none" w:sz="0" w:space="0" w:color="auto"/>
        <w:left w:val="none" w:sz="0" w:space="0" w:color="auto"/>
        <w:bottom w:val="none" w:sz="0" w:space="0" w:color="auto"/>
        <w:right w:val="none" w:sz="0" w:space="0" w:color="auto"/>
      </w:divBdr>
    </w:div>
    <w:div w:id="198627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facente@berkeley.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BB88B-19DB-4D74-BEAD-4E94D4F1C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13</Pages>
  <Words>5593</Words>
  <Characters>31882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Facente</dc:creator>
  <cp:keywords/>
  <dc:description/>
  <cp:lastModifiedBy>Shelley Facente</cp:lastModifiedBy>
  <cp:revision>5</cp:revision>
  <dcterms:created xsi:type="dcterms:W3CDTF">2021-07-07T05:08:00Z</dcterms:created>
  <dcterms:modified xsi:type="dcterms:W3CDTF">2021-09-23T00:47:00Z</dcterms:modified>
</cp:coreProperties>
</file>